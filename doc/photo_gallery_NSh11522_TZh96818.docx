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F9B36" w14:textId="7417348C" w:rsidR="00CC4AB0" w:rsidRDefault="00CC4AB0" w:rsidP="00CC4AB0">
      <w:pPr>
        <w:pStyle w:val="Title"/>
        <w:jc w:val="center"/>
      </w:pPr>
      <w:r>
        <w:t>Photo Gallery</w:t>
      </w:r>
    </w:p>
    <w:p w14:paraId="3947E069" w14:textId="478FB4C0" w:rsidR="00CC4AB0" w:rsidRDefault="00CC4AB0" w:rsidP="00CC4AB0">
      <w:pPr>
        <w:pStyle w:val="Heading1"/>
      </w:pPr>
      <w:r>
        <w:t>Project description</w:t>
      </w:r>
      <w:r w:rsidR="00D30DB6">
        <w:t>:</w:t>
      </w:r>
    </w:p>
    <w:p w14:paraId="73A1DF66" w14:textId="64C41A24" w:rsidR="00D30DB6" w:rsidRDefault="00D30DB6" w:rsidP="00D30DB6">
      <w:r>
        <w:tab/>
        <w:t>We design and code a web app which acts as a Photo Gallery or cloud to be more precise and for doing so we have used MySQL as our project backend to store the user credentials for authentication and data dumping. Most of us use google drive we have a similar</w:t>
      </w:r>
    </w:p>
    <w:p w14:paraId="522BC4B3" w14:textId="05623D5E" w:rsidR="00D30DB6" w:rsidRPr="00370E76" w:rsidRDefault="00D30DB6" w:rsidP="00772F2E">
      <w:r>
        <w:t>Application where you can store your photo but not only that you can edit the photo without having to download it again and you can write a short story as a description for the photo</w:t>
      </w:r>
    </w:p>
    <w:p w14:paraId="5C2ECEBF" w14:textId="0ABE693B" w:rsidR="00CC4AB0" w:rsidRDefault="00CC4AB0" w:rsidP="00CC4AB0"/>
    <w:p w14:paraId="7D761B78" w14:textId="24D8ED15" w:rsidR="00CC4AB0" w:rsidRDefault="00CC4AB0" w:rsidP="00CC4AB0">
      <w:pPr>
        <w:pStyle w:val="Heading1"/>
      </w:pPr>
      <w:r>
        <w:t>Entities</w:t>
      </w:r>
    </w:p>
    <w:p w14:paraId="310BFF5E" w14:textId="0983F92E" w:rsidR="00D30DB6" w:rsidRDefault="00D30DB6" w:rsidP="00D30DB6">
      <w:pPr>
        <w:pStyle w:val="ListParagraph"/>
        <w:numPr>
          <w:ilvl w:val="0"/>
          <w:numId w:val="3"/>
        </w:numPr>
      </w:pPr>
      <w:r>
        <w:t>Admin.class</w:t>
      </w:r>
    </w:p>
    <w:p w14:paraId="0B13E012" w14:textId="31BEACA1" w:rsidR="00B07C71" w:rsidRDefault="00D30DB6" w:rsidP="00B07C71">
      <w:pPr>
        <w:pStyle w:val="ListParagraph"/>
        <w:ind w:left="1440"/>
      </w:pPr>
      <w:r>
        <w:t xml:space="preserve">Here the work was divided as such Tianxin Zhen was assigned to work on the authentication </w:t>
      </w:r>
      <w:r w:rsidR="00B07C71">
        <w:t xml:space="preserve">module and Nikhil was assigned to work on the admin panel </w:t>
      </w:r>
    </w:p>
    <w:p w14:paraId="7AF15BF3" w14:textId="06AC62C8" w:rsidR="00B07C71" w:rsidRDefault="00B07C71" w:rsidP="00772F2E">
      <w:pPr>
        <w:pStyle w:val="ListParagraph"/>
        <w:ind w:left="1440"/>
      </w:pPr>
      <w:r>
        <w:t xml:space="preserve">And displaying the all user data for admin panel. </w:t>
      </w:r>
    </w:p>
    <w:p w14:paraId="209D2AA9" w14:textId="1E5655F2" w:rsidR="00D30DB6" w:rsidRDefault="00B07C71" w:rsidP="00D30DB6">
      <w:pPr>
        <w:pStyle w:val="ListParagraph"/>
        <w:numPr>
          <w:ilvl w:val="0"/>
          <w:numId w:val="3"/>
        </w:numPr>
      </w:pPr>
      <w:r>
        <w:t>Photo.class</w:t>
      </w:r>
    </w:p>
    <w:p w14:paraId="4C0F5BAB" w14:textId="4FA39AB8" w:rsidR="00B07C71" w:rsidRDefault="00B07C71" w:rsidP="00B07C71">
      <w:pPr>
        <w:pStyle w:val="ListParagraph"/>
        <w:ind w:left="1440"/>
      </w:pPr>
      <w:r>
        <w:t>Here the DAO and PDO agent were being assigned to Tianxin Zhen and Nikhil</w:t>
      </w:r>
    </w:p>
    <w:p w14:paraId="207E3D6E" w14:textId="4C2F3798" w:rsidR="00B07C71" w:rsidRDefault="00B07C71" w:rsidP="00B07C71">
      <w:pPr>
        <w:pStyle w:val="ListParagraph"/>
        <w:ind w:left="1440"/>
      </w:pPr>
      <w:r>
        <w:t>Shah came up with the logic of CRUD for the photo list of a user that is logged</w:t>
      </w:r>
    </w:p>
    <w:p w14:paraId="6475F754" w14:textId="09053BC9" w:rsidR="00B07C71" w:rsidRDefault="00B07C71" w:rsidP="00772F2E">
      <w:pPr>
        <w:pStyle w:val="ListParagraph"/>
        <w:ind w:left="1440"/>
      </w:pPr>
      <w:r>
        <w:t>In currently through the session Which was partially done by both the members</w:t>
      </w:r>
    </w:p>
    <w:p w14:paraId="6E731B35" w14:textId="28D34757" w:rsidR="00D30DB6" w:rsidRDefault="00D30DB6" w:rsidP="00D30DB6">
      <w:pPr>
        <w:pStyle w:val="ListParagraph"/>
        <w:numPr>
          <w:ilvl w:val="0"/>
          <w:numId w:val="3"/>
        </w:numPr>
      </w:pPr>
      <w:r>
        <w:t>User.class</w:t>
      </w:r>
    </w:p>
    <w:p w14:paraId="50887F2A" w14:textId="77777777" w:rsidR="00B07C71" w:rsidRDefault="00B07C71" w:rsidP="00772F2E">
      <w:pPr>
        <w:pStyle w:val="ListParagraph"/>
        <w:ind w:left="1440"/>
      </w:pPr>
      <w:r>
        <w:t>Here the DAO and PDO agent were being assigned to Tianxin Zhen and Nikhil</w:t>
      </w:r>
    </w:p>
    <w:p w14:paraId="4C64ACB9" w14:textId="43F0312C" w:rsidR="00B07C71" w:rsidRDefault="00B07C71" w:rsidP="00B07C71">
      <w:pPr>
        <w:pStyle w:val="ListParagraph"/>
        <w:ind w:left="1440"/>
      </w:pPr>
      <w:r>
        <w:t>Shah was assigned to work on delete functionality of the User for</w:t>
      </w:r>
    </w:p>
    <w:p w14:paraId="2620855F" w14:textId="3642B4A9" w:rsidR="00B07C71" w:rsidRDefault="00B07C71" w:rsidP="00772F2E">
      <w:pPr>
        <w:pStyle w:val="ListParagraph"/>
        <w:ind w:left="1440"/>
      </w:pPr>
      <w:r>
        <w:t>Admin and</w:t>
      </w:r>
    </w:p>
    <w:p w14:paraId="5D03F598" w14:textId="4A749D42" w:rsidR="00D30DB6" w:rsidRDefault="00D30DB6" w:rsidP="00D30DB6">
      <w:pPr>
        <w:pStyle w:val="ListParagraph"/>
        <w:numPr>
          <w:ilvl w:val="0"/>
          <w:numId w:val="3"/>
        </w:numPr>
      </w:pPr>
      <w:r>
        <w:t>Page.class</w:t>
      </w:r>
    </w:p>
    <w:p w14:paraId="42488F13" w14:textId="2BCB370A" w:rsidR="007D5069" w:rsidRDefault="00B07C71" w:rsidP="007D5069">
      <w:pPr>
        <w:pStyle w:val="ListParagraph"/>
        <w:ind w:left="1440"/>
      </w:pPr>
      <w:r>
        <w:t>Here Nikhil Shah</w:t>
      </w:r>
      <w:r w:rsidR="007D5069">
        <w:t xml:space="preserve"> created all the methods for various methods which are </w:t>
      </w:r>
    </w:p>
    <w:p w14:paraId="2E0B33E1" w14:textId="37202016" w:rsidR="007D5069" w:rsidRDefault="007D5069" w:rsidP="007D5069">
      <w:pPr>
        <w:pStyle w:val="ListParagraph"/>
        <w:ind w:left="1440"/>
      </w:pPr>
      <w:r>
        <w:t xml:space="preserve">Responsible for the page html and Tianxin Zhen was assigned to work on the </w:t>
      </w:r>
    </w:p>
    <w:p w14:paraId="667BB711" w14:textId="0EFB0523" w:rsidR="007D5069" w:rsidRPr="00370E76" w:rsidRDefault="007D5069" w:rsidP="00772F2E">
      <w:pPr>
        <w:pStyle w:val="ListParagraph"/>
        <w:ind w:left="1440"/>
      </w:pPr>
      <w:r>
        <w:t>The login and registration handler.</w:t>
      </w:r>
    </w:p>
    <w:p w14:paraId="230FA6D6" w14:textId="786F5CF9" w:rsidR="00496953" w:rsidRDefault="00D30DB6" w:rsidP="00496953">
      <w:r>
        <w:tab/>
      </w:r>
    </w:p>
    <w:p w14:paraId="621F6482" w14:textId="77777777" w:rsidR="00496953" w:rsidRDefault="00496953" w:rsidP="00496953">
      <w:pPr>
        <w:pStyle w:val="Heading1"/>
      </w:pPr>
      <w:r>
        <w:t>Group members</w:t>
      </w:r>
    </w:p>
    <w:p w14:paraId="4AC86ADC" w14:textId="77777777" w:rsidR="007D5069" w:rsidRPr="00772F2E" w:rsidRDefault="007D5069" w:rsidP="007D5069">
      <w:pPr>
        <w:pStyle w:val="Heading2"/>
        <w:pBdr>
          <w:bottom w:val="single" w:sz="6" w:space="4" w:color="EAECEF"/>
        </w:pBdr>
        <w:shd w:val="clear" w:color="auto" w:fill="FFFFFF"/>
        <w:spacing w:before="360" w:after="240"/>
        <w:rPr>
          <w:rFonts w:ascii="Segoe UI" w:hAnsi="Segoe UI" w:cs="Segoe UI"/>
          <w:b/>
          <w:bCs/>
          <w:color w:val="24292E"/>
        </w:rPr>
      </w:pPr>
      <w:proofErr w:type="gramStart"/>
      <w:r w:rsidRPr="00772F2E">
        <w:rPr>
          <w:rFonts w:ascii="Segoe UI" w:hAnsi="Segoe UI" w:cs="Segoe UI"/>
          <w:b/>
          <w:bCs/>
          <w:color w:val="24292E"/>
        </w:rPr>
        <w:t>Responsibilities:-</w:t>
      </w:r>
      <w:proofErr w:type="gramEnd"/>
    </w:p>
    <w:p w14:paraId="05B86320" w14:textId="68A70F81" w:rsidR="007D5069" w:rsidRDefault="007D5069" w:rsidP="007D5069">
      <w:pPr>
        <w:numPr>
          <w:ilvl w:val="0"/>
          <w:numId w:val="4"/>
        </w:numPr>
        <w:shd w:val="clear" w:color="auto" w:fill="FFFFFF"/>
        <w:spacing w:before="100" w:beforeAutospacing="1" w:after="100" w:afterAutospacing="1"/>
        <w:rPr>
          <w:rFonts w:ascii="Segoe UI" w:hAnsi="Segoe UI" w:cs="Segoe UI"/>
          <w:color w:val="24292E"/>
        </w:rPr>
      </w:pPr>
      <w:r>
        <w:rPr>
          <w:rStyle w:val="Strong"/>
          <w:rFonts w:ascii="Segoe UI" w:hAnsi="Segoe UI" w:cs="Segoe UI"/>
          <w:color w:val="24292E"/>
        </w:rPr>
        <w:t>Nikhil Shah</w:t>
      </w:r>
      <w:r w:rsidR="00230EE7">
        <w:rPr>
          <w:rStyle w:val="Strong"/>
          <w:rFonts w:ascii="Segoe UI" w:hAnsi="Segoe UI" w:cs="Segoe UI"/>
          <w:color w:val="24292E"/>
        </w:rPr>
        <w:t xml:space="preserve"> (300311522)</w:t>
      </w:r>
    </w:p>
    <w:p w14:paraId="0DBF7701" w14:textId="342DFE52" w:rsidR="007D5069" w:rsidRDefault="007D5069" w:rsidP="007D5069">
      <w:pPr>
        <w:numPr>
          <w:ilvl w:val="0"/>
          <w:numId w:val="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will handle the database and code for photo entity of </w:t>
      </w:r>
      <w:r w:rsidR="00230EE7">
        <w:rPr>
          <w:rFonts w:ascii="Segoe UI" w:hAnsi="Segoe UI" w:cs="Segoe UI"/>
          <w:color w:val="24292E"/>
        </w:rPr>
        <w:t>photo gallery</w:t>
      </w:r>
      <w:r>
        <w:rPr>
          <w:rFonts w:ascii="Segoe UI" w:hAnsi="Segoe UI" w:cs="Segoe UI"/>
          <w:color w:val="24292E"/>
        </w:rPr>
        <w:t>.</w:t>
      </w:r>
    </w:p>
    <w:p w14:paraId="05451392" w14:textId="77777777" w:rsidR="007D5069" w:rsidRDefault="007D5069" w:rsidP="007D5069">
      <w:pPr>
        <w:numPr>
          <w:ilvl w:val="0"/>
          <w:numId w:val="5"/>
        </w:numPr>
        <w:shd w:val="clear" w:color="auto" w:fill="FFFFFF"/>
        <w:spacing w:before="60" w:after="100" w:afterAutospacing="1"/>
        <w:rPr>
          <w:rFonts w:ascii="Segoe UI" w:hAnsi="Segoe UI" w:cs="Segoe UI"/>
          <w:color w:val="24292E"/>
        </w:rPr>
      </w:pPr>
      <w:r>
        <w:rPr>
          <w:rFonts w:ascii="Segoe UI" w:hAnsi="Segoe UI" w:cs="Segoe UI"/>
          <w:color w:val="24292E"/>
        </w:rPr>
        <w:t>will do the documentation for the user model.</w:t>
      </w:r>
    </w:p>
    <w:p w14:paraId="460C6FFA" w14:textId="77777777" w:rsidR="007D5069" w:rsidRDefault="007D5069" w:rsidP="007D5069">
      <w:pPr>
        <w:numPr>
          <w:ilvl w:val="0"/>
          <w:numId w:val="5"/>
        </w:numPr>
        <w:shd w:val="clear" w:color="auto" w:fill="FFFFFF"/>
        <w:spacing w:before="60" w:after="100" w:afterAutospacing="1"/>
        <w:rPr>
          <w:rFonts w:ascii="Segoe UI" w:hAnsi="Segoe UI" w:cs="Segoe UI"/>
          <w:color w:val="24292E"/>
        </w:rPr>
      </w:pPr>
      <w:r>
        <w:rPr>
          <w:rFonts w:ascii="Segoe UI" w:hAnsi="Segoe UI" w:cs="Segoe UI"/>
          <w:color w:val="24292E"/>
        </w:rPr>
        <w:t>Major UI enhancement.</w:t>
      </w:r>
    </w:p>
    <w:p w14:paraId="66309C8A" w14:textId="77777777" w:rsidR="007D5069" w:rsidRDefault="007D5069" w:rsidP="007D5069">
      <w:pPr>
        <w:numPr>
          <w:ilvl w:val="0"/>
          <w:numId w:val="5"/>
        </w:numPr>
        <w:shd w:val="clear" w:color="auto" w:fill="FFFFFF"/>
        <w:spacing w:before="60" w:after="100" w:afterAutospacing="1"/>
        <w:rPr>
          <w:rFonts w:ascii="Segoe UI" w:hAnsi="Segoe UI" w:cs="Segoe UI"/>
          <w:color w:val="24292E"/>
        </w:rPr>
      </w:pPr>
      <w:r>
        <w:rPr>
          <w:rFonts w:ascii="Segoe UI" w:hAnsi="Segoe UI" w:cs="Segoe UI"/>
          <w:color w:val="24292E"/>
        </w:rPr>
        <w:t>Exception and error handling.</w:t>
      </w:r>
    </w:p>
    <w:p w14:paraId="71F24859" w14:textId="77777777" w:rsidR="007D5069" w:rsidRDefault="007D5069" w:rsidP="007D5069">
      <w:pPr>
        <w:numPr>
          <w:ilvl w:val="0"/>
          <w:numId w:val="5"/>
        </w:numPr>
        <w:shd w:val="clear" w:color="auto" w:fill="FFFFFF"/>
        <w:spacing w:before="60" w:after="100" w:afterAutospacing="1"/>
        <w:rPr>
          <w:rFonts w:ascii="Segoe UI" w:hAnsi="Segoe UI" w:cs="Segoe UI"/>
          <w:color w:val="24292E"/>
        </w:rPr>
      </w:pPr>
      <w:r>
        <w:rPr>
          <w:rFonts w:ascii="Segoe UI" w:hAnsi="Segoe UI" w:cs="Segoe UI"/>
          <w:color w:val="24292E"/>
        </w:rPr>
        <w:t>Dumped dummy inputs for testing</w:t>
      </w:r>
    </w:p>
    <w:p w14:paraId="76CE85F3" w14:textId="77777777" w:rsidR="007D5069" w:rsidRDefault="007D5069" w:rsidP="007D5069">
      <w:pPr>
        <w:numPr>
          <w:ilvl w:val="0"/>
          <w:numId w:val="5"/>
        </w:numPr>
        <w:shd w:val="clear" w:color="auto" w:fill="FFFFFF"/>
        <w:spacing w:before="60" w:after="100" w:afterAutospacing="1"/>
        <w:rPr>
          <w:rFonts w:ascii="Segoe UI" w:hAnsi="Segoe UI" w:cs="Segoe UI"/>
          <w:color w:val="24292E"/>
        </w:rPr>
      </w:pPr>
      <w:r>
        <w:rPr>
          <w:rFonts w:ascii="Segoe UI" w:hAnsi="Segoe UI" w:cs="Segoe UI"/>
          <w:color w:val="24292E"/>
        </w:rPr>
        <w:lastRenderedPageBreak/>
        <w:t>Testing and validation</w:t>
      </w:r>
    </w:p>
    <w:p w14:paraId="6BF5B2C9" w14:textId="1ED77290" w:rsidR="007D5069" w:rsidRDefault="007D5069" w:rsidP="007D5069">
      <w:pPr>
        <w:numPr>
          <w:ilvl w:val="0"/>
          <w:numId w:val="6"/>
        </w:numPr>
        <w:shd w:val="clear" w:color="auto" w:fill="FFFFFF"/>
        <w:spacing w:before="100" w:beforeAutospacing="1" w:after="100" w:afterAutospacing="1"/>
        <w:rPr>
          <w:rFonts w:ascii="Segoe UI" w:hAnsi="Segoe UI" w:cs="Segoe UI"/>
          <w:color w:val="24292E"/>
        </w:rPr>
      </w:pPr>
      <w:proofErr w:type="spellStart"/>
      <w:r>
        <w:rPr>
          <w:rStyle w:val="Strong"/>
          <w:rFonts w:ascii="Segoe UI" w:hAnsi="Segoe UI" w:cs="Segoe UI"/>
          <w:color w:val="24292E"/>
        </w:rPr>
        <w:t>Tianxin</w:t>
      </w:r>
      <w:proofErr w:type="spellEnd"/>
      <w:r>
        <w:rPr>
          <w:rStyle w:val="Strong"/>
          <w:rFonts w:ascii="Segoe UI" w:hAnsi="Segoe UI" w:cs="Segoe UI"/>
          <w:color w:val="24292E"/>
        </w:rPr>
        <w:t xml:space="preserve"> Zhen</w:t>
      </w:r>
      <w:r w:rsidR="00230EE7">
        <w:rPr>
          <w:rStyle w:val="Strong"/>
          <w:rFonts w:ascii="Segoe UI" w:hAnsi="Segoe UI" w:cs="Segoe UI"/>
          <w:color w:val="24292E"/>
        </w:rPr>
        <w:t xml:space="preserve"> (300296818)</w:t>
      </w:r>
    </w:p>
    <w:p w14:paraId="4BD8BE6F" w14:textId="77777777" w:rsidR="007D5069" w:rsidRDefault="007D5069" w:rsidP="007D5069">
      <w:pPr>
        <w:numPr>
          <w:ilvl w:val="0"/>
          <w:numId w:val="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will handle the coding and database for user authentication.</w:t>
      </w:r>
    </w:p>
    <w:p w14:paraId="550E7413" w14:textId="77777777" w:rsidR="007D5069" w:rsidRDefault="007D5069" w:rsidP="007D5069">
      <w:pPr>
        <w:numPr>
          <w:ilvl w:val="0"/>
          <w:numId w:val="7"/>
        </w:numPr>
        <w:shd w:val="clear" w:color="auto" w:fill="FFFFFF"/>
        <w:spacing w:before="60" w:after="100" w:afterAutospacing="1"/>
        <w:rPr>
          <w:rFonts w:ascii="Segoe UI" w:hAnsi="Segoe UI" w:cs="Segoe UI"/>
          <w:color w:val="24292E"/>
        </w:rPr>
      </w:pPr>
      <w:r>
        <w:rPr>
          <w:rFonts w:ascii="Segoe UI" w:hAnsi="Segoe UI" w:cs="Segoe UI"/>
          <w:color w:val="24292E"/>
        </w:rPr>
        <w:t>will do the documentation for the Photo model.</w:t>
      </w:r>
    </w:p>
    <w:p w14:paraId="2687EF3F" w14:textId="77777777" w:rsidR="007D5069" w:rsidRDefault="007D5069" w:rsidP="007D5069">
      <w:pPr>
        <w:numPr>
          <w:ilvl w:val="0"/>
          <w:numId w:val="7"/>
        </w:numPr>
        <w:shd w:val="clear" w:color="auto" w:fill="FFFFFF"/>
        <w:spacing w:before="60" w:after="100" w:afterAutospacing="1"/>
        <w:rPr>
          <w:rFonts w:ascii="Segoe UI" w:hAnsi="Segoe UI" w:cs="Segoe UI"/>
          <w:color w:val="24292E"/>
        </w:rPr>
      </w:pPr>
      <w:r>
        <w:rPr>
          <w:rFonts w:ascii="Segoe UI" w:hAnsi="Segoe UI" w:cs="Segoe UI"/>
          <w:color w:val="24292E"/>
        </w:rPr>
        <w:t>Handling Sessions and UI enhancement.</w:t>
      </w:r>
    </w:p>
    <w:p w14:paraId="47F1FE68" w14:textId="6A892057" w:rsidR="007D5069" w:rsidRDefault="007D5069" w:rsidP="007D5069">
      <w:pPr>
        <w:numPr>
          <w:ilvl w:val="0"/>
          <w:numId w:val="7"/>
        </w:numPr>
        <w:shd w:val="clear" w:color="auto" w:fill="FFFFFF"/>
        <w:spacing w:before="60" w:after="100" w:afterAutospacing="1"/>
        <w:rPr>
          <w:rFonts w:ascii="Segoe UI" w:hAnsi="Segoe UI" w:cs="Segoe UI"/>
          <w:color w:val="24292E"/>
        </w:rPr>
      </w:pPr>
      <w:r>
        <w:rPr>
          <w:rFonts w:ascii="Segoe UI" w:hAnsi="Segoe UI" w:cs="Segoe UI"/>
          <w:color w:val="24292E"/>
        </w:rPr>
        <w:t>Work on the initial table design.</w:t>
      </w:r>
    </w:p>
    <w:p w14:paraId="29B9B04D" w14:textId="68FEFE99" w:rsidR="007D5069" w:rsidRDefault="007D5069" w:rsidP="007D5069">
      <w:pPr>
        <w:numPr>
          <w:ilvl w:val="0"/>
          <w:numId w:val="7"/>
        </w:numPr>
        <w:shd w:val="clear" w:color="auto" w:fill="FFFFFF"/>
        <w:spacing w:before="60" w:after="100" w:afterAutospacing="1"/>
        <w:rPr>
          <w:rFonts w:ascii="Segoe UI" w:hAnsi="Segoe UI" w:cs="Segoe UI"/>
          <w:color w:val="24292E"/>
        </w:rPr>
      </w:pPr>
      <w:r>
        <w:rPr>
          <w:rFonts w:ascii="Segoe UI" w:hAnsi="Segoe UI" w:cs="Segoe UI"/>
          <w:color w:val="24292E"/>
        </w:rPr>
        <w:t>Testing</w:t>
      </w:r>
      <w:r w:rsidR="000F22D6">
        <w:rPr>
          <w:rFonts w:ascii="Segoe UI" w:hAnsi="Segoe UI" w:cs="Segoe UI"/>
          <w:color w:val="24292E"/>
        </w:rPr>
        <w:t>, bug fix</w:t>
      </w:r>
      <w:r>
        <w:rPr>
          <w:rFonts w:ascii="Segoe UI" w:hAnsi="Segoe UI" w:cs="Segoe UI"/>
          <w:color w:val="24292E"/>
        </w:rPr>
        <w:t xml:space="preserve"> and validation</w:t>
      </w:r>
    </w:p>
    <w:p w14:paraId="3708CE18" w14:textId="77777777" w:rsidR="00CC4AB0" w:rsidRDefault="00CC4AB0" w:rsidP="00CC4AB0"/>
    <w:p w14:paraId="67D7402A" w14:textId="7D50C465" w:rsidR="00CC4AB0" w:rsidRDefault="00CC4AB0" w:rsidP="00496953">
      <w:pPr>
        <w:pStyle w:val="Heading1"/>
      </w:pPr>
      <w:r>
        <w:t xml:space="preserve">Features </w:t>
      </w:r>
    </w:p>
    <w:p w14:paraId="1E8B47B0" w14:textId="4A99335B" w:rsidR="00CC4AB0" w:rsidRDefault="00CC4AB0" w:rsidP="00CC4AB0">
      <w:pPr>
        <w:rPr>
          <w:b/>
          <w:bCs/>
          <w:u w:val="single"/>
        </w:rPr>
      </w:pPr>
      <w:r>
        <w:tab/>
      </w:r>
      <w:r w:rsidRPr="00772F2E">
        <w:rPr>
          <w:b/>
          <w:bCs/>
          <w:u w:val="single"/>
        </w:rPr>
        <w:t>Current</w:t>
      </w:r>
      <w:r w:rsidR="00E066C3">
        <w:rPr>
          <w:b/>
          <w:bCs/>
          <w:u w:val="single"/>
        </w:rPr>
        <w:t>:</w:t>
      </w:r>
    </w:p>
    <w:p w14:paraId="10BA78F9" w14:textId="062D5AA2" w:rsidR="007D5069" w:rsidRDefault="00E066C3" w:rsidP="00E066C3">
      <w:pPr>
        <w:pStyle w:val="ListParagraph"/>
        <w:numPr>
          <w:ilvl w:val="0"/>
          <w:numId w:val="3"/>
        </w:numPr>
      </w:pPr>
      <w:r>
        <w:t>A user can login or register for creating a new account.</w:t>
      </w:r>
    </w:p>
    <w:p w14:paraId="72251B50" w14:textId="77777777" w:rsidR="00E066C3" w:rsidRDefault="00E066C3" w:rsidP="00E066C3">
      <w:pPr>
        <w:pStyle w:val="ListParagraph"/>
        <w:numPr>
          <w:ilvl w:val="0"/>
          <w:numId w:val="3"/>
        </w:numPr>
      </w:pPr>
      <w:r>
        <w:t>Password is encrypted by php password_hash method and is</w:t>
      </w:r>
    </w:p>
    <w:p w14:paraId="47B76546" w14:textId="77777777" w:rsidR="00E066C3" w:rsidRDefault="00E066C3" w:rsidP="00E066C3">
      <w:pPr>
        <w:pStyle w:val="ListParagraph"/>
        <w:ind w:left="1440"/>
      </w:pPr>
      <w:r>
        <w:t xml:space="preserve">Secured even from the admins as it is not being stored in the text </w:t>
      </w:r>
    </w:p>
    <w:p w14:paraId="177A480C" w14:textId="48610422" w:rsidR="00E066C3" w:rsidRDefault="00E066C3" w:rsidP="00772F2E">
      <w:pPr>
        <w:pStyle w:val="ListParagraph"/>
        <w:ind w:left="1440"/>
      </w:pPr>
      <w:r>
        <w:t>Format anywhere in code.</w:t>
      </w:r>
    </w:p>
    <w:p w14:paraId="4D591014" w14:textId="716FAC51" w:rsidR="00E066C3" w:rsidRDefault="00E066C3" w:rsidP="00E066C3">
      <w:pPr>
        <w:pStyle w:val="ListParagraph"/>
        <w:numPr>
          <w:ilvl w:val="0"/>
          <w:numId w:val="3"/>
        </w:numPr>
      </w:pPr>
      <w:r>
        <w:t xml:space="preserve">Session are used to provide security to users and keep their data </w:t>
      </w:r>
    </w:p>
    <w:p w14:paraId="5C800A8D" w14:textId="77777777" w:rsidR="00E066C3" w:rsidRDefault="00E066C3" w:rsidP="00772F2E">
      <w:pPr>
        <w:pStyle w:val="ListParagraph"/>
        <w:ind w:left="1440"/>
      </w:pPr>
      <w:r>
        <w:t>Private and protected for them.</w:t>
      </w:r>
    </w:p>
    <w:p w14:paraId="1F6D0A89" w14:textId="77777777" w:rsidR="00E066C3" w:rsidRDefault="00E066C3" w:rsidP="00E066C3">
      <w:pPr>
        <w:pStyle w:val="ListParagraph"/>
        <w:numPr>
          <w:ilvl w:val="0"/>
          <w:numId w:val="3"/>
        </w:numPr>
      </w:pPr>
      <w:r>
        <w:t>Validation is done for all sorts input required while registration</w:t>
      </w:r>
    </w:p>
    <w:p w14:paraId="2546DF1E" w14:textId="77777777" w:rsidR="00E066C3" w:rsidRDefault="00E066C3" w:rsidP="00E066C3">
      <w:pPr>
        <w:pStyle w:val="ListParagraph"/>
        <w:ind w:left="1440"/>
      </w:pPr>
      <w:r>
        <w:t>To avoid a user to create account with any user errors.</w:t>
      </w:r>
    </w:p>
    <w:p w14:paraId="1A4F89C7" w14:textId="51173ECD" w:rsidR="00E066C3" w:rsidRDefault="00E066C3" w:rsidP="00E066C3">
      <w:pPr>
        <w:pStyle w:val="ListParagraph"/>
        <w:ind w:left="1440"/>
      </w:pPr>
      <w:r>
        <w:t>To avoid repetitions in username SQL query is used to look</w:t>
      </w:r>
    </w:p>
    <w:p w14:paraId="03D11DDC" w14:textId="55276A3D" w:rsidR="00E066C3" w:rsidRDefault="00E066C3" w:rsidP="00772F2E">
      <w:pPr>
        <w:pStyle w:val="ListParagraph"/>
        <w:ind w:left="1440"/>
      </w:pPr>
      <w:r>
        <w:t>That if there is any existing user in a database.</w:t>
      </w:r>
    </w:p>
    <w:p w14:paraId="669EFFE1" w14:textId="7825B839" w:rsidR="00E066C3" w:rsidRDefault="007C779B" w:rsidP="00E066C3">
      <w:pPr>
        <w:pStyle w:val="ListParagraph"/>
        <w:numPr>
          <w:ilvl w:val="0"/>
          <w:numId w:val="3"/>
        </w:numPr>
      </w:pPr>
      <w:r>
        <w:t>An</w:t>
      </w:r>
      <w:r w:rsidR="00E066C3">
        <w:t xml:space="preserve"> admin panel is designed with 2 users (operators) who can </w:t>
      </w:r>
    </w:p>
    <w:p w14:paraId="1D0569F1" w14:textId="77777777" w:rsidR="007B5C64" w:rsidRDefault="007C779B" w:rsidP="007C779B">
      <w:pPr>
        <w:ind w:left="1440"/>
      </w:pPr>
      <w:r>
        <w:t>Search for a user</w:t>
      </w:r>
      <w:r w:rsidR="007B5C64">
        <w:t xml:space="preserve"> (USING SQL LIKE Operator)</w:t>
      </w:r>
      <w:r>
        <w:t xml:space="preserve"> and delete his entire</w:t>
      </w:r>
    </w:p>
    <w:p w14:paraId="2FDCE36A" w14:textId="48ADD303" w:rsidR="007B5C64" w:rsidRDefault="007C779B" w:rsidP="007B5C64">
      <w:pPr>
        <w:ind w:left="1440"/>
      </w:pPr>
      <w:r>
        <w:t xml:space="preserve"> account this is useful</w:t>
      </w:r>
      <w:r w:rsidR="007B5C64">
        <w:t xml:space="preserve"> </w:t>
      </w:r>
      <w:r>
        <w:t xml:space="preserve">Feature as nowadays we have a subscription </w:t>
      </w:r>
    </w:p>
    <w:p w14:paraId="7B037CB9" w14:textId="77777777" w:rsidR="007B5C64" w:rsidRDefault="007C779B" w:rsidP="007B5C64">
      <w:pPr>
        <w:ind w:left="1440"/>
      </w:pPr>
      <w:r>
        <w:t>thing going on and If a user is not paying subscription and has cross</w:t>
      </w:r>
    </w:p>
    <w:p w14:paraId="43E79A4D" w14:textId="375EBE0D" w:rsidR="007C779B" w:rsidRDefault="007C779B" w:rsidP="00772F2E">
      <w:pPr>
        <w:ind w:left="1440"/>
      </w:pPr>
      <w:r>
        <w:t xml:space="preserve"> a desired period</w:t>
      </w:r>
      <w:r w:rsidR="007B5C64">
        <w:t xml:space="preserve"> </w:t>
      </w:r>
      <w:r>
        <w:t>Admin has the interface to delete his account and data to free up some Space in database.</w:t>
      </w:r>
    </w:p>
    <w:p w14:paraId="72F01A09" w14:textId="6DCD15BD" w:rsidR="00E066C3" w:rsidRDefault="00E066C3" w:rsidP="00E066C3">
      <w:pPr>
        <w:pStyle w:val="ListParagraph"/>
        <w:numPr>
          <w:ilvl w:val="0"/>
          <w:numId w:val="3"/>
        </w:numPr>
      </w:pPr>
      <w:r>
        <w:t xml:space="preserve"> </w:t>
      </w:r>
      <w:r w:rsidR="007C779B">
        <w:t>Coming to photo_list panel it starts the session and get the username</w:t>
      </w:r>
    </w:p>
    <w:p w14:paraId="40052267" w14:textId="04CAFD8C" w:rsidR="007C779B" w:rsidRDefault="007C779B" w:rsidP="007C779B">
      <w:pPr>
        <w:pStyle w:val="ListParagraph"/>
        <w:ind w:left="1440"/>
      </w:pPr>
      <w:r>
        <w:t>And only displays the photos uploaded by that user only. Here the user</w:t>
      </w:r>
    </w:p>
    <w:p w14:paraId="7A6D94B6" w14:textId="14D11B20" w:rsidR="007C779B" w:rsidRDefault="007C779B" w:rsidP="007C779B">
      <w:pPr>
        <w:pStyle w:val="ListParagraph"/>
        <w:ind w:left="1440"/>
      </w:pPr>
      <w:r>
        <w:t xml:space="preserve">Can perform edit and delete on the </w:t>
      </w:r>
      <w:r w:rsidR="007B5C64">
        <w:t>photos and can also upload a new photo</w:t>
      </w:r>
    </w:p>
    <w:p w14:paraId="350A60FC" w14:textId="1C83CAA9" w:rsidR="007B5C64" w:rsidRDefault="007B5C64" w:rsidP="007B5C64">
      <w:pPr>
        <w:pStyle w:val="ListParagraph"/>
        <w:ind w:left="1440"/>
      </w:pPr>
      <w:r>
        <w:t>NOTE (</w:t>
      </w:r>
      <w:r w:rsidRPr="007B5C64">
        <w:rPr>
          <w:lang w:val="en-IN"/>
        </w:rPr>
        <w:t>Only .jpg, .jpeg, .gif, .png formats allowed to a max size of 25 MB</w:t>
      </w:r>
      <w:r>
        <w:t>).</w:t>
      </w:r>
    </w:p>
    <w:p w14:paraId="07027AC8" w14:textId="2A38A8B5" w:rsidR="00AE18F7" w:rsidRDefault="00AE18F7" w:rsidP="007B5C64">
      <w:pPr>
        <w:pStyle w:val="ListParagraph"/>
        <w:ind w:left="1440"/>
      </w:pPr>
      <w:r>
        <w:t xml:space="preserve">If a user is using a non-windows </w:t>
      </w:r>
      <w:r w:rsidR="00370E76">
        <w:t>OS,</w:t>
      </w:r>
      <w:r>
        <w:t xml:space="preserve"> make sure you have read/write access to </w:t>
      </w:r>
    </w:p>
    <w:p w14:paraId="4CF16001" w14:textId="002165D9" w:rsidR="00AE18F7" w:rsidRDefault="00AE18F7" w:rsidP="007B5C64">
      <w:pPr>
        <w:pStyle w:val="ListParagraph"/>
        <w:ind w:left="1440"/>
      </w:pPr>
      <w:r>
        <w:t>Inc/data/upload folder</w:t>
      </w:r>
    </w:p>
    <w:p w14:paraId="1192A6CA" w14:textId="1567F38C" w:rsidR="007B5C64" w:rsidRDefault="007B5C64" w:rsidP="007B5C64">
      <w:pPr>
        <w:pStyle w:val="ListParagraph"/>
        <w:ind w:left="1440"/>
      </w:pPr>
      <w:r>
        <w:t xml:space="preserve">There is a validation for file name of the photo must be unique which can </w:t>
      </w:r>
    </w:p>
    <w:p w14:paraId="0E769BD9" w14:textId="4FF70EA9" w:rsidR="007B5C64" w:rsidRPr="00772F2E" w:rsidRDefault="007B5C64" w:rsidP="00772F2E">
      <w:pPr>
        <w:pStyle w:val="ListParagraph"/>
        <w:ind w:left="1440"/>
        <w:rPr>
          <w:lang w:val="en-IN"/>
        </w:rPr>
      </w:pPr>
      <w:r>
        <w:t>Be edited once uploaded through the photo_list UI.</w:t>
      </w:r>
    </w:p>
    <w:p w14:paraId="58AAF9C8" w14:textId="6F170517" w:rsidR="00E066C3" w:rsidRDefault="00E066C3" w:rsidP="00E066C3">
      <w:pPr>
        <w:pStyle w:val="ListParagraph"/>
        <w:numPr>
          <w:ilvl w:val="0"/>
          <w:numId w:val="3"/>
        </w:numPr>
      </w:pPr>
      <w:r>
        <w:t xml:space="preserve"> </w:t>
      </w:r>
      <w:r w:rsidR="007B5C64">
        <w:t>Used a SQL JOIN on photos and users table to show username and photo</w:t>
      </w:r>
    </w:p>
    <w:p w14:paraId="612B3F44" w14:textId="034EABBD" w:rsidR="007B5C64" w:rsidRDefault="007B5C64" w:rsidP="00772F2E">
      <w:pPr>
        <w:pStyle w:val="ListParagraph"/>
        <w:ind w:left="1440"/>
      </w:pPr>
      <w:r>
        <w:t>Which is uploaded by that user to admin in admin panel.</w:t>
      </w:r>
    </w:p>
    <w:p w14:paraId="0EF38773" w14:textId="49F662AC" w:rsidR="00E066C3" w:rsidRDefault="007B5C64" w:rsidP="00E066C3">
      <w:pPr>
        <w:pStyle w:val="ListParagraph"/>
        <w:numPr>
          <w:ilvl w:val="0"/>
          <w:numId w:val="3"/>
        </w:numPr>
      </w:pPr>
      <w:r>
        <w:t xml:space="preserve">Remember admin is also a user so he can choose to sign in as the admin </w:t>
      </w:r>
    </w:p>
    <w:p w14:paraId="03EFE934" w14:textId="4C6D69E1" w:rsidR="00AE18F7" w:rsidRDefault="007B5C64" w:rsidP="00772F2E">
      <w:pPr>
        <w:pStyle w:val="ListParagraph"/>
        <w:ind w:left="1440"/>
      </w:pPr>
      <w:r>
        <w:t>Or sign in normally to upload his own photos.</w:t>
      </w:r>
    </w:p>
    <w:p w14:paraId="0D03CD5D" w14:textId="70495C32" w:rsidR="0097703E" w:rsidRDefault="0097703E" w:rsidP="0097703E">
      <w:pPr>
        <w:pStyle w:val="Heading1"/>
      </w:pPr>
      <w:r>
        <w:lastRenderedPageBreak/>
        <w:t>Class Diagram:</w:t>
      </w:r>
    </w:p>
    <w:p w14:paraId="4962CC05" w14:textId="03A1CD15" w:rsidR="0097703E" w:rsidRPr="007C1A30" w:rsidRDefault="0097703E" w:rsidP="00772F2E">
      <w:r>
        <w:rPr>
          <w:noProof/>
        </w:rPr>
        <w:drawing>
          <wp:inline distT="0" distB="0" distL="0" distR="0" wp14:anchorId="714563EF" wp14:editId="55DAA29C">
            <wp:extent cx="5943600" cy="6181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81725"/>
                    </a:xfrm>
                    <a:prstGeom prst="rect">
                      <a:avLst/>
                    </a:prstGeom>
                    <a:ln>
                      <a:noFill/>
                    </a:ln>
                  </pic:spPr>
                </pic:pic>
              </a:graphicData>
            </a:graphic>
          </wp:inline>
        </w:drawing>
      </w:r>
    </w:p>
    <w:p w14:paraId="13850724" w14:textId="77777777" w:rsidR="00E066C3" w:rsidRPr="00370E76" w:rsidRDefault="00E066C3" w:rsidP="00772F2E">
      <w:pPr>
        <w:pStyle w:val="ListParagraph"/>
        <w:ind w:left="1440"/>
      </w:pPr>
    </w:p>
    <w:p w14:paraId="2999AACE" w14:textId="644B89E3" w:rsidR="00311D8B" w:rsidRDefault="00311D8B" w:rsidP="00311D8B">
      <w:pPr>
        <w:pStyle w:val="Heading1"/>
      </w:pPr>
      <w:r>
        <w:t>Meeting Minutes:</w:t>
      </w:r>
    </w:p>
    <w:p w14:paraId="6A99B907" w14:textId="361FBF1A" w:rsidR="0097703E" w:rsidRPr="007C1A30" w:rsidRDefault="0097703E" w:rsidP="00772F2E">
      <w:r>
        <w:tab/>
      </w:r>
      <w:r>
        <w:rPr>
          <w:rFonts w:ascii="Segoe UI" w:hAnsi="Segoe UI" w:cs="Segoe UI"/>
          <w:color w:val="24292E"/>
          <w:shd w:val="clear" w:color="auto" w:fill="FFFFFF"/>
        </w:rPr>
        <w:t xml:space="preserve">Meeting minutes </w:t>
      </w:r>
      <w:r w:rsidR="000F22D6">
        <w:rPr>
          <w:rFonts w:ascii="Segoe UI" w:hAnsi="Segoe UI" w:cs="Segoe UI"/>
          <w:color w:val="24292E"/>
          <w:shd w:val="clear" w:color="auto" w:fill="FFFFFF"/>
        </w:rPr>
        <w:t>from</w:t>
      </w:r>
      <w:r>
        <w:rPr>
          <w:rFonts w:ascii="Segoe UI" w:hAnsi="Segoe UI" w:cs="Segoe UI"/>
          <w:color w:val="24292E"/>
          <w:shd w:val="clear" w:color="auto" w:fill="FFFFFF"/>
        </w:rPr>
        <w:t xml:space="preserve"> the time we start the meeting and </w:t>
      </w:r>
      <w:r w:rsidR="000F22D6">
        <w:rPr>
          <w:rFonts w:ascii="Segoe UI" w:hAnsi="Segoe UI" w:cs="Segoe UI"/>
          <w:color w:val="24292E"/>
          <w:shd w:val="clear" w:color="auto" w:fill="FFFFFF"/>
        </w:rPr>
        <w:t>to</w:t>
      </w:r>
      <w:r>
        <w:rPr>
          <w:rFonts w:ascii="Segoe UI" w:hAnsi="Segoe UI" w:cs="Segoe UI"/>
          <w:color w:val="24292E"/>
          <w:shd w:val="clear" w:color="auto" w:fill="FFFFFF"/>
        </w:rPr>
        <w:t xml:space="preserve"> keeps track of the time spent for discussing what needs to be done? what was done before? how well are the members working ? and what all things will be done before next meeting.</w:t>
      </w:r>
    </w:p>
    <w:p w14:paraId="160BDB89" w14:textId="4B7FBC69" w:rsidR="00311D8B" w:rsidRPr="007C1A30" w:rsidRDefault="00311D8B" w:rsidP="00772F2E">
      <w:r>
        <w:lastRenderedPageBreak/>
        <w:tab/>
      </w:r>
      <w:r w:rsidR="0097703E">
        <w:rPr>
          <w:noProof/>
        </w:rPr>
        <w:drawing>
          <wp:inline distT="0" distB="0" distL="0" distR="0" wp14:anchorId="7E6BD431" wp14:editId="5385623E">
            <wp:extent cx="5105400" cy="3147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118" cy="3171657"/>
                    </a:xfrm>
                    <a:prstGeom prst="rect">
                      <a:avLst/>
                    </a:prstGeom>
                  </pic:spPr>
                </pic:pic>
              </a:graphicData>
            </a:graphic>
          </wp:inline>
        </w:drawing>
      </w:r>
    </w:p>
    <w:p w14:paraId="6CBD45DF" w14:textId="5F2B488D" w:rsidR="00CC4AB0" w:rsidRPr="00772F2E" w:rsidRDefault="00CC4AB0" w:rsidP="00CC4AB0">
      <w:pPr>
        <w:rPr>
          <w:b/>
          <w:bCs/>
          <w:u w:val="single"/>
        </w:rPr>
      </w:pPr>
    </w:p>
    <w:p w14:paraId="61AAF46C" w14:textId="1A8B22B1" w:rsidR="00CC4AB0" w:rsidRDefault="00CC4AB0" w:rsidP="00496953">
      <w:pPr>
        <w:pStyle w:val="Heading1"/>
      </w:pPr>
      <w:r>
        <w:t xml:space="preserve">Installation Manual </w:t>
      </w:r>
    </w:p>
    <w:p w14:paraId="2C6205E9" w14:textId="77777777" w:rsidR="0064332A" w:rsidRDefault="0064332A" w:rsidP="0064332A">
      <w:pPr>
        <w:pStyle w:val="ListParagraph"/>
        <w:numPr>
          <w:ilvl w:val="0"/>
          <w:numId w:val="10"/>
        </w:numPr>
      </w:pPr>
      <w:r>
        <w:t>Start the WAMP server and wait for it to turn</w:t>
      </w:r>
      <w:r w:rsidRPr="00772F2E">
        <w:rPr>
          <w:b/>
          <w:bCs/>
        </w:rPr>
        <w:t xml:space="preserve"> green</w:t>
      </w:r>
      <w:r>
        <w:t xml:space="preserve"> </w:t>
      </w:r>
    </w:p>
    <w:p w14:paraId="1510BC41" w14:textId="7F2ED503" w:rsidR="0064332A" w:rsidRDefault="0064332A" w:rsidP="0064332A">
      <w:pPr>
        <w:pStyle w:val="ListParagraph"/>
      </w:pPr>
      <w:r>
        <w:rPr>
          <w:noProof/>
        </w:rPr>
        <w:drawing>
          <wp:inline distT="0" distB="0" distL="0" distR="0" wp14:anchorId="26E8322C" wp14:editId="2F7D07F0">
            <wp:extent cx="39052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p>
    <w:p w14:paraId="42AEC023" w14:textId="31693694" w:rsidR="00B5575E" w:rsidRPr="00772F2E" w:rsidRDefault="00B5575E" w:rsidP="00772F2E">
      <w:pPr>
        <w:pStyle w:val="ListParagraph"/>
        <w:rPr>
          <w:b/>
          <w:bCs/>
        </w:rPr>
      </w:pPr>
      <w:r w:rsidRPr="00772F2E">
        <w:rPr>
          <w:b/>
          <w:bCs/>
        </w:rPr>
        <w:t>Make a folder name test in your c drive.</w:t>
      </w:r>
    </w:p>
    <w:p w14:paraId="0678B7BB" w14:textId="47E93A41" w:rsidR="0064332A" w:rsidRPr="00772F2E" w:rsidRDefault="00B5575E" w:rsidP="0064332A">
      <w:pPr>
        <w:pStyle w:val="ListParagraph"/>
        <w:numPr>
          <w:ilvl w:val="0"/>
          <w:numId w:val="10"/>
        </w:numPr>
        <w:rPr>
          <w:b/>
          <w:bCs/>
        </w:rPr>
      </w:pPr>
      <w:r>
        <w:t xml:space="preserve">Click on the </w:t>
      </w:r>
      <w:proofErr w:type="spellStart"/>
      <w:r>
        <w:t>wamp</w:t>
      </w:r>
      <w:proofErr w:type="spellEnd"/>
      <w:r>
        <w:t xml:space="preserve"> icon and go to </w:t>
      </w:r>
      <w:r w:rsidRPr="00772F2E">
        <w:rPr>
          <w:b/>
          <w:bCs/>
        </w:rPr>
        <w:t>Apache-&gt;Alias directories-&gt;add alias</w:t>
      </w:r>
    </w:p>
    <w:p w14:paraId="6D0362CE" w14:textId="2C5F8816" w:rsidR="00B5575E" w:rsidRDefault="00B5575E" w:rsidP="00B5575E">
      <w:pPr>
        <w:pStyle w:val="ListParagraph"/>
      </w:pPr>
      <w:r>
        <w:t xml:space="preserve"> </w:t>
      </w:r>
      <w:r>
        <w:rPr>
          <w:noProof/>
        </w:rPr>
        <w:drawing>
          <wp:inline distT="0" distB="0" distL="0" distR="0" wp14:anchorId="778A9CFD" wp14:editId="548BE05C">
            <wp:extent cx="3514725" cy="219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6106" cy="2202178"/>
                    </a:xfrm>
                    <a:prstGeom prst="rect">
                      <a:avLst/>
                    </a:prstGeom>
                    <a:noFill/>
                    <a:ln>
                      <a:noFill/>
                    </a:ln>
                  </pic:spPr>
                </pic:pic>
              </a:graphicData>
            </a:graphic>
          </wp:inline>
        </w:drawing>
      </w:r>
    </w:p>
    <w:p w14:paraId="67F46FEF" w14:textId="025CAF17" w:rsidR="00B5575E" w:rsidRDefault="00B5575E" w:rsidP="00B5575E">
      <w:pPr>
        <w:pStyle w:val="ListParagraph"/>
      </w:pPr>
      <w:r>
        <w:t xml:space="preserve"> Write the name as test and give the patch of the test folder that your created above</w:t>
      </w:r>
    </w:p>
    <w:p w14:paraId="38B5AA25" w14:textId="6C17396C" w:rsidR="00B5575E" w:rsidRDefault="00B5575E" w:rsidP="00772F2E">
      <w:pPr>
        <w:pStyle w:val="ListParagraph"/>
      </w:pPr>
      <w:r>
        <w:rPr>
          <w:noProof/>
        </w:rPr>
        <w:lastRenderedPageBreak/>
        <w:drawing>
          <wp:inline distT="0" distB="0" distL="0" distR="0" wp14:anchorId="5202DF0B" wp14:editId="533377BF">
            <wp:extent cx="42195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1524000"/>
                    </a:xfrm>
                    <a:prstGeom prst="rect">
                      <a:avLst/>
                    </a:prstGeom>
                  </pic:spPr>
                </pic:pic>
              </a:graphicData>
            </a:graphic>
          </wp:inline>
        </w:drawing>
      </w:r>
    </w:p>
    <w:p w14:paraId="08690BF7" w14:textId="57908BA1" w:rsidR="00B5575E" w:rsidRDefault="00B5575E" w:rsidP="0064332A">
      <w:pPr>
        <w:pStyle w:val="ListParagraph"/>
        <w:numPr>
          <w:ilvl w:val="0"/>
          <w:numId w:val="10"/>
        </w:numPr>
      </w:pPr>
      <w:r>
        <w:t xml:space="preserve">Download the project from the </w:t>
      </w:r>
      <w:proofErr w:type="spellStart"/>
      <w:r>
        <w:t>github</w:t>
      </w:r>
      <w:proofErr w:type="spellEnd"/>
      <w:r>
        <w:t xml:space="preserve"> </w:t>
      </w:r>
      <w:hyperlink r:id="rId13" w:history="1">
        <w:r w:rsidRPr="00B5575E">
          <w:rPr>
            <w:rStyle w:val="Hyperlink"/>
          </w:rPr>
          <w:t>https://github.com/shahNikhil/photo_gallery_NSh11522_TZh96818.git</w:t>
        </w:r>
      </w:hyperlink>
    </w:p>
    <w:p w14:paraId="5F4978BA" w14:textId="1D286910" w:rsidR="00B5575E" w:rsidRDefault="00B5575E" w:rsidP="0064332A">
      <w:pPr>
        <w:pStyle w:val="ListParagraph"/>
        <w:numPr>
          <w:ilvl w:val="0"/>
          <w:numId w:val="10"/>
        </w:numPr>
      </w:pPr>
      <w:r>
        <w:t xml:space="preserve">Paste it in that test folder in your computer and go to </w:t>
      </w:r>
      <w:proofErr w:type="spellStart"/>
      <w:r>
        <w:t>wamp</w:t>
      </w:r>
      <w:proofErr w:type="spellEnd"/>
      <w:r>
        <w:t xml:space="preserve"> localhost</w:t>
      </w:r>
    </w:p>
    <w:p w14:paraId="325359DD" w14:textId="1722872E" w:rsidR="00B5575E" w:rsidRDefault="00B5575E" w:rsidP="00772F2E">
      <w:pPr>
        <w:pStyle w:val="ListParagraph"/>
      </w:pPr>
      <w:r>
        <w:rPr>
          <w:noProof/>
        </w:rPr>
        <w:drawing>
          <wp:inline distT="0" distB="0" distL="0" distR="0" wp14:anchorId="515CE3CB" wp14:editId="426AD2B7">
            <wp:extent cx="224790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1743075"/>
                    </a:xfrm>
                    <a:prstGeom prst="rect">
                      <a:avLst/>
                    </a:prstGeom>
                    <a:noFill/>
                    <a:ln>
                      <a:noFill/>
                    </a:ln>
                  </pic:spPr>
                </pic:pic>
              </a:graphicData>
            </a:graphic>
          </wp:inline>
        </w:drawing>
      </w:r>
    </w:p>
    <w:p w14:paraId="16D87835" w14:textId="27455F70" w:rsidR="00B5575E" w:rsidRDefault="00B5575E" w:rsidP="0064332A">
      <w:pPr>
        <w:pStyle w:val="ListParagraph"/>
        <w:numPr>
          <w:ilvl w:val="0"/>
          <w:numId w:val="10"/>
        </w:numPr>
      </w:pPr>
      <w:r>
        <w:t xml:space="preserve"> After that click on the </w:t>
      </w:r>
      <w:r w:rsidR="00332C74">
        <w:t>alias you created in my case it is php instead of test</w:t>
      </w:r>
    </w:p>
    <w:p w14:paraId="2B6B21A2" w14:textId="07BA52F0" w:rsidR="00332C74" w:rsidRDefault="00332C74" w:rsidP="00772F2E">
      <w:pPr>
        <w:pStyle w:val="ListParagraph"/>
      </w:pPr>
      <w:r>
        <w:rPr>
          <w:noProof/>
        </w:rPr>
        <w:drawing>
          <wp:inline distT="0" distB="0" distL="0" distR="0" wp14:anchorId="120C6E73" wp14:editId="01F5DA2B">
            <wp:extent cx="200977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9775" cy="1485900"/>
                    </a:xfrm>
                    <a:prstGeom prst="rect">
                      <a:avLst/>
                    </a:prstGeom>
                  </pic:spPr>
                </pic:pic>
              </a:graphicData>
            </a:graphic>
          </wp:inline>
        </w:drawing>
      </w:r>
    </w:p>
    <w:p w14:paraId="5C6155E0" w14:textId="77B0A41D" w:rsidR="00B5575E" w:rsidRDefault="00332C74" w:rsidP="0064332A">
      <w:pPr>
        <w:pStyle w:val="ListParagraph"/>
        <w:numPr>
          <w:ilvl w:val="0"/>
          <w:numId w:val="10"/>
        </w:numPr>
      </w:pPr>
      <w:r>
        <w:t xml:space="preserve">Click on your alias and open the project folder and don’t go to inc/sql/db.sql </w:t>
      </w:r>
    </w:p>
    <w:p w14:paraId="2709152C" w14:textId="524F2C69" w:rsidR="00332C74" w:rsidRDefault="00332C74" w:rsidP="00772F2E">
      <w:pPr>
        <w:pStyle w:val="ListParagraph"/>
      </w:pPr>
      <w:r>
        <w:t>After clicking it will download a sql file open it with any text editor like notepad.</w:t>
      </w:r>
    </w:p>
    <w:p w14:paraId="56D55D67" w14:textId="51DB02ED" w:rsidR="00332C74" w:rsidRDefault="00332C74" w:rsidP="00772F2E">
      <w:pPr>
        <w:pStyle w:val="ListParagraph"/>
      </w:pPr>
      <w:r>
        <w:t xml:space="preserve">Press ctrl + A and ctrl + C to copy the code </w:t>
      </w:r>
    </w:p>
    <w:p w14:paraId="6201CF75" w14:textId="0E96E3C3" w:rsidR="00332C74" w:rsidRDefault="00332C74" w:rsidP="0064332A">
      <w:pPr>
        <w:pStyle w:val="ListParagraph"/>
        <w:numPr>
          <w:ilvl w:val="0"/>
          <w:numId w:val="10"/>
        </w:numPr>
      </w:pPr>
      <w:r>
        <w:t xml:space="preserve">Now click on the </w:t>
      </w:r>
      <w:proofErr w:type="spellStart"/>
      <w:r>
        <w:t>wamp</w:t>
      </w:r>
      <w:proofErr w:type="spellEnd"/>
      <w:r>
        <w:t xml:space="preserve"> logo again and go the </w:t>
      </w:r>
      <w:proofErr w:type="spellStart"/>
      <w:r>
        <w:t>mysql</w:t>
      </w:r>
      <w:proofErr w:type="spellEnd"/>
      <w:r>
        <w:t>-&gt;</w:t>
      </w:r>
      <w:proofErr w:type="spellStart"/>
      <w:r>
        <w:t>mysql</w:t>
      </w:r>
      <w:proofErr w:type="spellEnd"/>
      <w:r>
        <w:t xml:space="preserve"> command line</w:t>
      </w:r>
    </w:p>
    <w:p w14:paraId="5ACCD715" w14:textId="77777777" w:rsidR="00332C74" w:rsidRDefault="00332C74" w:rsidP="00772F2E">
      <w:pPr>
        <w:pStyle w:val="ListParagraph"/>
      </w:pPr>
      <w:r>
        <w:lastRenderedPageBreak/>
        <w:t xml:space="preserve"> </w:t>
      </w:r>
      <w:r>
        <w:rPr>
          <w:noProof/>
        </w:rPr>
        <w:drawing>
          <wp:inline distT="0" distB="0" distL="0" distR="0" wp14:anchorId="5A2163B1" wp14:editId="20320193">
            <wp:extent cx="50863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2181225"/>
                    </a:xfrm>
                    <a:prstGeom prst="rect">
                      <a:avLst/>
                    </a:prstGeom>
                    <a:noFill/>
                    <a:ln>
                      <a:noFill/>
                    </a:ln>
                  </pic:spPr>
                </pic:pic>
              </a:graphicData>
            </a:graphic>
          </wp:inline>
        </w:drawing>
      </w:r>
    </w:p>
    <w:p w14:paraId="634986B0" w14:textId="77777777" w:rsidR="00332C74" w:rsidRDefault="00332C74" w:rsidP="0064332A">
      <w:pPr>
        <w:pStyle w:val="ListParagraph"/>
        <w:numPr>
          <w:ilvl w:val="0"/>
          <w:numId w:val="10"/>
        </w:numPr>
      </w:pPr>
      <w:r>
        <w:t>Now paste the copied sql and press enter Note you can also use source command</w:t>
      </w:r>
    </w:p>
    <w:p w14:paraId="1ACA9098" w14:textId="5C01CB5A" w:rsidR="00332C74" w:rsidRDefault="00332C74" w:rsidP="00772F2E">
      <w:pPr>
        <w:pStyle w:val="ListParagraph"/>
      </w:pPr>
      <w:r>
        <w:t xml:space="preserve">And specify the path/sqlfilename.sql to run it. </w:t>
      </w:r>
    </w:p>
    <w:p w14:paraId="0EFA95D0" w14:textId="6BB2C4ED" w:rsidR="00332C74" w:rsidRDefault="00311D8B" w:rsidP="0064332A">
      <w:pPr>
        <w:pStyle w:val="ListParagraph"/>
        <w:numPr>
          <w:ilvl w:val="0"/>
          <w:numId w:val="10"/>
        </w:numPr>
      </w:pPr>
      <w:r>
        <w:t xml:space="preserve">Now close the browser and visit localhost again go through step 5 and open the project folder and click on </w:t>
      </w:r>
      <w:proofErr w:type="spellStart"/>
      <w:r>
        <w:t>login.php</w:t>
      </w:r>
      <w:proofErr w:type="spellEnd"/>
      <w:r>
        <w:t xml:space="preserve"> if you see the below page you can either create a account or you can login with dummy username or the 2 admin account specified below  and use </w:t>
      </w:r>
      <w:r w:rsidRPr="00772F2E">
        <w:rPr>
          <w:b/>
          <w:bCs/>
        </w:rPr>
        <w:t>pass123</w:t>
      </w:r>
      <w:r>
        <w:t xml:space="preserve"> as the password</w:t>
      </w:r>
    </w:p>
    <w:p w14:paraId="3A0DA666" w14:textId="5C76C56C" w:rsidR="00311D8B" w:rsidRDefault="00311D8B" w:rsidP="00772F2E">
      <w:r>
        <w:t>Username:</w:t>
      </w:r>
    </w:p>
    <w:p w14:paraId="5380BAE4" w14:textId="0005B934" w:rsidR="00311D8B" w:rsidRDefault="00311D8B" w:rsidP="00311D8B">
      <w:pPr>
        <w:pStyle w:val="ListParagraph"/>
        <w:numPr>
          <w:ilvl w:val="0"/>
          <w:numId w:val="3"/>
        </w:numPr>
      </w:pPr>
      <w:r>
        <w:t>nick, jzen (can be used to sign in as administrator or as normal users too)</w:t>
      </w:r>
    </w:p>
    <w:p w14:paraId="7A86FAA7" w14:textId="11A5E1A4" w:rsidR="00311D8B" w:rsidRDefault="00311D8B" w:rsidP="00772F2E">
      <w:pPr>
        <w:pStyle w:val="ListParagraph"/>
        <w:numPr>
          <w:ilvl w:val="0"/>
          <w:numId w:val="3"/>
        </w:numPr>
      </w:pPr>
      <w:r>
        <w:t xml:space="preserve">dummy, </w:t>
      </w:r>
      <w:r w:rsidRPr="00311D8B">
        <w:t>sunny</w:t>
      </w:r>
      <w:r>
        <w:t xml:space="preserve">, </w:t>
      </w:r>
      <w:r w:rsidRPr="00311D8B">
        <w:t>corona</w:t>
      </w:r>
      <w:r>
        <w:t xml:space="preserve">, </w:t>
      </w:r>
      <w:r w:rsidRPr="00311D8B">
        <w:t>CSIS</w:t>
      </w:r>
      <w:r>
        <w:t xml:space="preserve"> (this are normal user only)</w:t>
      </w:r>
    </w:p>
    <w:p w14:paraId="39166892" w14:textId="3F9D1B41" w:rsidR="00311D8B" w:rsidRDefault="00311D8B" w:rsidP="00311D8B">
      <w:pPr>
        <w:pStyle w:val="ListParagraph"/>
      </w:pPr>
      <w:r>
        <w:rPr>
          <w:noProof/>
        </w:rPr>
        <w:drawing>
          <wp:inline distT="0" distB="0" distL="0" distR="0" wp14:anchorId="6C7C1489" wp14:editId="17313B1C">
            <wp:extent cx="4591050" cy="2148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4993" cy="2150050"/>
                    </a:xfrm>
                    <a:prstGeom prst="rect">
                      <a:avLst/>
                    </a:prstGeom>
                  </pic:spPr>
                </pic:pic>
              </a:graphicData>
            </a:graphic>
          </wp:inline>
        </w:drawing>
      </w:r>
    </w:p>
    <w:p w14:paraId="619CD5A5" w14:textId="77777777" w:rsidR="0097703E" w:rsidRDefault="0097703E" w:rsidP="00311D8B">
      <w:pPr>
        <w:pStyle w:val="ListParagraph"/>
      </w:pPr>
    </w:p>
    <w:p w14:paraId="1008F3BD" w14:textId="1F701F5B" w:rsidR="0097703E" w:rsidRDefault="0097703E" w:rsidP="0097703E">
      <w:pPr>
        <w:pStyle w:val="ListParagraph"/>
        <w:numPr>
          <w:ilvl w:val="0"/>
          <w:numId w:val="10"/>
        </w:numPr>
      </w:pPr>
      <w:r>
        <w:t xml:space="preserve">After logged in as normal user you have access to all the photos uploaded by you and </w:t>
      </w:r>
    </w:p>
    <w:p w14:paraId="2B6FA620" w14:textId="3CBDCFC4" w:rsidR="0097703E" w:rsidRDefault="0097703E" w:rsidP="0097703E">
      <w:pPr>
        <w:pStyle w:val="ListParagraph"/>
      </w:pPr>
      <w:r>
        <w:t>You can also upload new ones or delete or edit the present ones</w:t>
      </w:r>
    </w:p>
    <w:p w14:paraId="58D85C02" w14:textId="2D081E3F" w:rsidR="0097703E" w:rsidRDefault="0097703E" w:rsidP="0097703E">
      <w:pPr>
        <w:pStyle w:val="ListParagraph"/>
      </w:pPr>
      <w:r>
        <w:rPr>
          <w:noProof/>
        </w:rPr>
        <w:lastRenderedPageBreak/>
        <w:drawing>
          <wp:inline distT="0" distB="0" distL="0" distR="0" wp14:anchorId="566DD7C5" wp14:editId="6A2F20BF">
            <wp:extent cx="4886325" cy="27485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3685" cy="2758323"/>
                    </a:xfrm>
                    <a:prstGeom prst="rect">
                      <a:avLst/>
                    </a:prstGeom>
                  </pic:spPr>
                </pic:pic>
              </a:graphicData>
            </a:graphic>
          </wp:inline>
        </w:drawing>
      </w:r>
    </w:p>
    <w:p w14:paraId="2B7D2F14" w14:textId="52944A60" w:rsidR="0097703E" w:rsidRDefault="0097703E" w:rsidP="0097703E">
      <w:pPr>
        <w:pStyle w:val="ListParagraph"/>
      </w:pPr>
    </w:p>
    <w:p w14:paraId="54679C11" w14:textId="15165DA4" w:rsidR="0097703E" w:rsidRDefault="0097703E" w:rsidP="0097703E">
      <w:pPr>
        <w:pStyle w:val="ListParagraph"/>
        <w:numPr>
          <w:ilvl w:val="0"/>
          <w:numId w:val="10"/>
        </w:numPr>
      </w:pPr>
      <w:r>
        <w:t>After performing CRUD here you can logout to close session and move to Admin Login</w:t>
      </w:r>
    </w:p>
    <w:p w14:paraId="161306FE" w14:textId="6E9DBBD5" w:rsidR="0097703E" w:rsidRDefault="0097703E" w:rsidP="0097703E">
      <w:pPr>
        <w:pStyle w:val="ListParagraph"/>
      </w:pPr>
      <w:r>
        <w:t>Here you can either view all users by pressing the button or you can search for a user by</w:t>
      </w:r>
    </w:p>
    <w:p w14:paraId="343BC082" w14:textId="738C152C" w:rsidR="0097703E" w:rsidRDefault="0097703E" w:rsidP="0097703E">
      <w:pPr>
        <w:pStyle w:val="ListParagraph"/>
      </w:pPr>
      <w:r>
        <w:t xml:space="preserve">Entering the </w:t>
      </w:r>
      <w:proofErr w:type="spellStart"/>
      <w:r>
        <w:t>begning</w:t>
      </w:r>
      <w:proofErr w:type="spellEnd"/>
      <w:r>
        <w:t xml:space="preserve"> characters of the </w:t>
      </w:r>
      <w:proofErr w:type="gramStart"/>
      <w:r>
        <w:t>user name</w:t>
      </w:r>
      <w:proofErr w:type="gramEnd"/>
      <w:r>
        <w:t xml:space="preserve"> and you can delete a entire user profile </w:t>
      </w:r>
      <w:r w:rsidR="00230EE7">
        <w:t>with his data just by pressing delete or you can also view all the user photos by pressing the view all photo button.</w:t>
      </w:r>
    </w:p>
    <w:p w14:paraId="3BAD46AC" w14:textId="77777777" w:rsidR="00230EE7" w:rsidRDefault="00230EE7" w:rsidP="0097703E">
      <w:pPr>
        <w:pStyle w:val="ListParagraph"/>
        <w:rPr>
          <w:noProof/>
        </w:rPr>
      </w:pPr>
      <w:r>
        <w:rPr>
          <w:noProof/>
        </w:rPr>
        <w:drawing>
          <wp:inline distT="0" distB="0" distL="0" distR="0" wp14:anchorId="1443FFC4" wp14:editId="3252D17D">
            <wp:extent cx="3190875" cy="31667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4769" cy="3170567"/>
                    </a:xfrm>
                    <a:prstGeom prst="rect">
                      <a:avLst/>
                    </a:prstGeom>
                  </pic:spPr>
                </pic:pic>
              </a:graphicData>
            </a:graphic>
          </wp:inline>
        </w:drawing>
      </w:r>
      <w:r w:rsidRPr="00230EE7">
        <w:rPr>
          <w:noProof/>
        </w:rPr>
        <w:t xml:space="preserve"> </w:t>
      </w:r>
    </w:p>
    <w:p w14:paraId="6015307E" w14:textId="017D124C" w:rsidR="00230EE7" w:rsidRDefault="00230EE7" w:rsidP="0097703E">
      <w:pPr>
        <w:pStyle w:val="ListParagraph"/>
        <w:rPr>
          <w:noProof/>
        </w:rPr>
      </w:pPr>
      <w:r>
        <w:rPr>
          <w:noProof/>
        </w:rPr>
        <w:lastRenderedPageBreak/>
        <w:drawing>
          <wp:inline distT="0" distB="0" distL="0" distR="0" wp14:anchorId="59B91698" wp14:editId="4E4CC6B0">
            <wp:extent cx="5276850" cy="296822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5812" cy="2973269"/>
                    </a:xfrm>
                    <a:prstGeom prst="rect">
                      <a:avLst/>
                    </a:prstGeom>
                  </pic:spPr>
                </pic:pic>
              </a:graphicData>
            </a:graphic>
          </wp:inline>
        </w:drawing>
      </w:r>
    </w:p>
    <w:p w14:paraId="3633B0F9" w14:textId="77777777" w:rsidR="00230EE7" w:rsidRDefault="00230EE7" w:rsidP="0097703E">
      <w:pPr>
        <w:pStyle w:val="ListParagraph"/>
        <w:rPr>
          <w:noProof/>
        </w:rPr>
      </w:pPr>
    </w:p>
    <w:p w14:paraId="30D6A69E" w14:textId="6BC76AB5" w:rsidR="00230EE7" w:rsidRDefault="00230EE7" w:rsidP="0097703E">
      <w:pPr>
        <w:pStyle w:val="ListParagraph"/>
      </w:pPr>
      <w:r>
        <w:rPr>
          <w:noProof/>
        </w:rPr>
        <w:drawing>
          <wp:inline distT="0" distB="0" distL="0" distR="0" wp14:anchorId="4A31262A" wp14:editId="3C1AD0C2">
            <wp:extent cx="5300133" cy="2981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2800" cy="2982825"/>
                    </a:xfrm>
                    <a:prstGeom prst="rect">
                      <a:avLst/>
                    </a:prstGeom>
                  </pic:spPr>
                </pic:pic>
              </a:graphicData>
            </a:graphic>
          </wp:inline>
        </w:drawing>
      </w:r>
    </w:p>
    <w:p w14:paraId="5C557F7D" w14:textId="41D06D2F" w:rsidR="00230EE7" w:rsidRDefault="00230EE7" w:rsidP="0097703E">
      <w:pPr>
        <w:pStyle w:val="ListParagraph"/>
      </w:pPr>
    </w:p>
    <w:p w14:paraId="73F96F39" w14:textId="051A95EA" w:rsidR="00230EE7" w:rsidRDefault="00230EE7">
      <w:pPr>
        <w:pStyle w:val="ListParagraph"/>
      </w:pPr>
      <w:r>
        <w:rPr>
          <w:noProof/>
        </w:rPr>
        <w:lastRenderedPageBreak/>
        <w:drawing>
          <wp:inline distT="0" distB="0" distL="0" distR="0" wp14:anchorId="76D6B434" wp14:editId="5B132381">
            <wp:extent cx="4933950" cy="277534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9809" cy="2778642"/>
                    </a:xfrm>
                    <a:prstGeom prst="rect">
                      <a:avLst/>
                    </a:prstGeom>
                  </pic:spPr>
                </pic:pic>
              </a:graphicData>
            </a:graphic>
          </wp:inline>
        </w:drawing>
      </w:r>
    </w:p>
    <w:p w14:paraId="67F5E52F" w14:textId="103283FF" w:rsidR="000F22D6" w:rsidRDefault="000F22D6" w:rsidP="00772F2E">
      <w:pPr>
        <w:pStyle w:val="ListParagraph"/>
        <w:numPr>
          <w:ilvl w:val="0"/>
          <w:numId w:val="10"/>
        </w:numPr>
      </w:pPr>
      <w:r>
        <w:t xml:space="preserve">Note: Make sure user have </w:t>
      </w:r>
      <w:proofErr w:type="spellStart"/>
      <w:r>
        <w:t>read&amp;write</w:t>
      </w:r>
      <w:proofErr w:type="spellEnd"/>
      <w:r>
        <w:t xml:space="preserve"> access to configured UPLOAD_PATH, otherwise user will not be able to upload photos</w:t>
      </w:r>
    </w:p>
    <w:p w14:paraId="3A32154C" w14:textId="77777777" w:rsidR="0097703E" w:rsidRPr="007C1A30" w:rsidRDefault="0097703E" w:rsidP="00772F2E">
      <w:pPr>
        <w:pStyle w:val="ListParagraph"/>
      </w:pPr>
    </w:p>
    <w:p w14:paraId="6881F4DF" w14:textId="0C30EED6" w:rsidR="00CC4AB0" w:rsidRDefault="00CC4AB0" w:rsidP="00496953">
      <w:pPr>
        <w:pStyle w:val="Heading1"/>
      </w:pPr>
      <w:r>
        <w:t>Technical concepts</w:t>
      </w:r>
    </w:p>
    <w:p w14:paraId="2C93C5DE" w14:textId="299D675C" w:rsidR="00CC4AB0" w:rsidRDefault="00CC4AB0" w:rsidP="00772F2E">
      <w:pPr>
        <w:pStyle w:val="ListParagraph"/>
        <w:numPr>
          <w:ilvl w:val="0"/>
          <w:numId w:val="3"/>
        </w:numPr>
      </w:pPr>
      <w:r>
        <w:t>PHP</w:t>
      </w:r>
    </w:p>
    <w:p w14:paraId="52DDC5EF" w14:textId="16930965" w:rsidR="00370E76" w:rsidRDefault="00CC4AB0" w:rsidP="00370E76">
      <w:pPr>
        <w:pStyle w:val="ListParagraph"/>
        <w:numPr>
          <w:ilvl w:val="0"/>
          <w:numId w:val="3"/>
        </w:numPr>
      </w:pPr>
      <w:r>
        <w:t>HTTP Request – POST/GET</w:t>
      </w:r>
    </w:p>
    <w:p w14:paraId="4CEE8C8F" w14:textId="13EE5397" w:rsidR="00CC4AB0" w:rsidRDefault="00370E76" w:rsidP="00772F2E">
      <w:pPr>
        <w:pStyle w:val="ListParagraph"/>
        <w:numPr>
          <w:ilvl w:val="0"/>
          <w:numId w:val="3"/>
        </w:numPr>
      </w:pPr>
      <w:r>
        <w:t>MySQL</w:t>
      </w:r>
    </w:p>
    <w:p w14:paraId="03853822" w14:textId="39097DBB" w:rsidR="00CC4AB0" w:rsidRDefault="00CC4AB0" w:rsidP="00772F2E">
      <w:pPr>
        <w:pStyle w:val="ListParagraph"/>
        <w:numPr>
          <w:ilvl w:val="0"/>
          <w:numId w:val="3"/>
        </w:numPr>
      </w:pPr>
      <w:r>
        <w:t>PDO</w:t>
      </w:r>
    </w:p>
    <w:p w14:paraId="39F7D7D5" w14:textId="080EF437" w:rsidR="00370E76" w:rsidRDefault="00370E76" w:rsidP="00772F2E">
      <w:pPr>
        <w:pStyle w:val="ListParagraph"/>
        <w:numPr>
          <w:ilvl w:val="0"/>
          <w:numId w:val="3"/>
        </w:numPr>
      </w:pPr>
      <w:r>
        <w:t>DAO</w:t>
      </w:r>
    </w:p>
    <w:p w14:paraId="6F00653A" w14:textId="17EEDBE0" w:rsidR="00370E76" w:rsidRDefault="00370E76" w:rsidP="00370E76">
      <w:pPr>
        <w:pStyle w:val="ListParagraph"/>
        <w:numPr>
          <w:ilvl w:val="0"/>
          <w:numId w:val="3"/>
        </w:numPr>
      </w:pPr>
      <w:r>
        <w:t>$_SESSION</w:t>
      </w:r>
    </w:p>
    <w:p w14:paraId="7B5E71E4" w14:textId="53A1F372" w:rsidR="00370E76" w:rsidRDefault="00370E76" w:rsidP="00772F2E">
      <w:pPr>
        <w:pStyle w:val="ListParagraph"/>
        <w:numPr>
          <w:ilvl w:val="0"/>
          <w:numId w:val="3"/>
        </w:numPr>
      </w:pPr>
      <w:r>
        <w:t>Image upload though $_Files</w:t>
      </w:r>
    </w:p>
    <w:p w14:paraId="665A2F20" w14:textId="3A4287B7" w:rsidR="00CC4AB0" w:rsidRDefault="00CC4AB0" w:rsidP="00496953">
      <w:pPr>
        <w:pStyle w:val="Heading1"/>
      </w:pPr>
      <w:r>
        <w:t>Extended Technology used</w:t>
      </w:r>
    </w:p>
    <w:p w14:paraId="255D3E4A" w14:textId="3C29396A" w:rsidR="00CC4AB0" w:rsidRDefault="00CC4AB0" w:rsidP="00370E76">
      <w:pPr>
        <w:pStyle w:val="ListParagraph"/>
        <w:numPr>
          <w:ilvl w:val="0"/>
          <w:numId w:val="8"/>
        </w:numPr>
      </w:pPr>
      <w:r>
        <w:t>Bootstrap</w:t>
      </w:r>
    </w:p>
    <w:p w14:paraId="10DEBD76" w14:textId="77777777" w:rsidR="0064332A" w:rsidRDefault="0064332A" w:rsidP="0064332A">
      <w:pPr>
        <w:pStyle w:val="ListParagraph"/>
        <w:ind w:left="1440"/>
      </w:pPr>
    </w:p>
    <w:p w14:paraId="04A7D463" w14:textId="148C601E" w:rsidR="00370E76" w:rsidRDefault="0064332A" w:rsidP="00370E76">
      <w:pPr>
        <w:pStyle w:val="Heading1"/>
      </w:pPr>
      <w:r>
        <w:t>References:</w:t>
      </w:r>
    </w:p>
    <w:p w14:paraId="5665B1DA" w14:textId="77777777" w:rsidR="0064332A" w:rsidRPr="00772F2E" w:rsidRDefault="0064332A" w:rsidP="0064332A">
      <w:pPr>
        <w:rPr>
          <w:b/>
          <w:bCs/>
        </w:rPr>
      </w:pPr>
      <w:r w:rsidRPr="00772F2E">
        <w:rPr>
          <w:b/>
          <w:bCs/>
        </w:rPr>
        <w:t>for getting idea about how to process image into local alias directory</w:t>
      </w:r>
    </w:p>
    <w:p w14:paraId="1664D69C" w14:textId="14BCE617" w:rsidR="0064332A" w:rsidRPr="0064332A" w:rsidRDefault="0064332A" w:rsidP="0064332A">
      <w:hyperlink r:id="rId23" w:history="1">
        <w:r w:rsidRPr="00772F2E">
          <w:rPr>
            <w:rStyle w:val="Hyperlink"/>
          </w:rPr>
          <w:t>https://www.tutorialrepublic.com/php-tutorial/php-file-upload.php</w:t>
        </w:r>
      </w:hyperlink>
    </w:p>
    <w:p w14:paraId="3589CD0E" w14:textId="77777777" w:rsidR="0064332A" w:rsidRDefault="0064332A" w:rsidP="0064332A"/>
    <w:p w14:paraId="028C5646" w14:textId="77777777" w:rsidR="0064332A" w:rsidRPr="00772F2E" w:rsidRDefault="0064332A" w:rsidP="0064332A">
      <w:pPr>
        <w:rPr>
          <w:b/>
          <w:bCs/>
        </w:rPr>
      </w:pPr>
      <w:r w:rsidRPr="00772F2E">
        <w:rPr>
          <w:b/>
          <w:bCs/>
        </w:rPr>
        <w:t xml:space="preserve">for using bootstrap and various </w:t>
      </w:r>
      <w:proofErr w:type="spellStart"/>
      <w:r w:rsidRPr="00772F2E">
        <w:rPr>
          <w:b/>
          <w:bCs/>
        </w:rPr>
        <w:t>css</w:t>
      </w:r>
      <w:proofErr w:type="spellEnd"/>
      <w:r w:rsidRPr="00772F2E">
        <w:rPr>
          <w:b/>
          <w:bCs/>
        </w:rPr>
        <w:t xml:space="preserve"> styles</w:t>
      </w:r>
    </w:p>
    <w:p w14:paraId="5CD67A25" w14:textId="38F4640A" w:rsidR="0064332A" w:rsidRDefault="0064332A" w:rsidP="0064332A">
      <w:hyperlink r:id="rId24" w:history="1">
        <w:r w:rsidRPr="0064332A">
          <w:rPr>
            <w:rStyle w:val="Hyperlink"/>
          </w:rPr>
          <w:t>https://www.w3schools.com/bootstrap4/</w:t>
        </w:r>
      </w:hyperlink>
    </w:p>
    <w:p w14:paraId="2B18B88F" w14:textId="77777777" w:rsidR="0064332A" w:rsidRDefault="0064332A" w:rsidP="0064332A"/>
    <w:p w14:paraId="6E6D0BA1" w14:textId="77777777" w:rsidR="0064332A" w:rsidRPr="00772F2E" w:rsidRDefault="0064332A" w:rsidP="0064332A">
      <w:pPr>
        <w:rPr>
          <w:b/>
          <w:bCs/>
        </w:rPr>
      </w:pPr>
      <w:r w:rsidRPr="00772F2E">
        <w:rPr>
          <w:b/>
          <w:bCs/>
        </w:rPr>
        <w:t>for PHP reference</w:t>
      </w:r>
    </w:p>
    <w:p w14:paraId="244C38BE" w14:textId="61DE9FF1" w:rsidR="008B028C" w:rsidRDefault="0064332A" w:rsidP="0064332A">
      <w:hyperlink r:id="rId25" w:history="1">
        <w:r w:rsidRPr="0064332A">
          <w:rPr>
            <w:rStyle w:val="Hyperlink"/>
          </w:rPr>
          <w:t>https://www.php.net/manual/en/index.php</w:t>
        </w:r>
      </w:hyperlink>
    </w:p>
    <w:sectPr w:rsidR="008B028C" w:rsidSect="00D27E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CB13D" w14:textId="77777777" w:rsidR="003B043A" w:rsidRDefault="003B043A" w:rsidP="0064332A">
      <w:r>
        <w:separator/>
      </w:r>
    </w:p>
  </w:endnote>
  <w:endnote w:type="continuationSeparator" w:id="0">
    <w:p w14:paraId="0E130DC2" w14:textId="77777777" w:rsidR="003B043A" w:rsidRDefault="003B043A" w:rsidP="0064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A9464" w14:textId="77777777" w:rsidR="003B043A" w:rsidRDefault="003B043A" w:rsidP="0064332A">
      <w:r>
        <w:separator/>
      </w:r>
    </w:p>
  </w:footnote>
  <w:footnote w:type="continuationSeparator" w:id="0">
    <w:p w14:paraId="1517CFCB" w14:textId="77777777" w:rsidR="003B043A" w:rsidRDefault="003B043A" w:rsidP="00643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730C2"/>
    <w:multiLevelType w:val="hybridMultilevel"/>
    <w:tmpl w:val="7A0A6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2162E4"/>
    <w:multiLevelType w:val="multilevel"/>
    <w:tmpl w:val="099E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B1B1A"/>
    <w:multiLevelType w:val="multilevel"/>
    <w:tmpl w:val="E0A8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B6649"/>
    <w:multiLevelType w:val="hybridMultilevel"/>
    <w:tmpl w:val="AE684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AF2A52"/>
    <w:multiLevelType w:val="multilevel"/>
    <w:tmpl w:val="7F3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A3832"/>
    <w:multiLevelType w:val="multilevel"/>
    <w:tmpl w:val="2C700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D5D7F"/>
    <w:multiLevelType w:val="hybridMultilevel"/>
    <w:tmpl w:val="716842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2724F7E"/>
    <w:multiLevelType w:val="hybridMultilevel"/>
    <w:tmpl w:val="95F8F06E"/>
    <w:lvl w:ilvl="0" w:tplc="F392D2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78B33CBB"/>
    <w:multiLevelType w:val="hybridMultilevel"/>
    <w:tmpl w:val="49B07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6D717A"/>
    <w:multiLevelType w:val="multilevel"/>
    <w:tmpl w:val="5B02C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1"/>
  </w:num>
  <w:num w:numId="5">
    <w:abstractNumId w:val="2"/>
  </w:num>
  <w:num w:numId="6">
    <w:abstractNumId w:val="5"/>
  </w:num>
  <w:num w:numId="7">
    <w:abstractNumId w:val="4"/>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B0"/>
    <w:rsid w:val="000F22D6"/>
    <w:rsid w:val="00230EE7"/>
    <w:rsid w:val="00311D8B"/>
    <w:rsid w:val="00332C74"/>
    <w:rsid w:val="00370E76"/>
    <w:rsid w:val="003B043A"/>
    <w:rsid w:val="003F0888"/>
    <w:rsid w:val="00496953"/>
    <w:rsid w:val="0064332A"/>
    <w:rsid w:val="006E68DB"/>
    <w:rsid w:val="00772F2E"/>
    <w:rsid w:val="007B5C64"/>
    <w:rsid w:val="007C1A30"/>
    <w:rsid w:val="007C779B"/>
    <w:rsid w:val="007D5069"/>
    <w:rsid w:val="008B028C"/>
    <w:rsid w:val="0097703E"/>
    <w:rsid w:val="00AE18F7"/>
    <w:rsid w:val="00B07C71"/>
    <w:rsid w:val="00B5575E"/>
    <w:rsid w:val="00CB6FFC"/>
    <w:rsid w:val="00CC4AB0"/>
    <w:rsid w:val="00D27EF9"/>
    <w:rsid w:val="00D30DB6"/>
    <w:rsid w:val="00E066C3"/>
    <w:rsid w:val="00E95512"/>
    <w:rsid w:val="00F643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3EE4"/>
  <w15:chartTrackingRefBased/>
  <w15:docId w15:val="{5D8035FA-5812-CE48-A6B2-720CA05C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A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50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AB0"/>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CC4A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A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4A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4AB0"/>
    <w:pPr>
      <w:ind w:left="720"/>
      <w:contextualSpacing/>
    </w:pPr>
  </w:style>
  <w:style w:type="character" w:customStyle="1" w:styleId="Heading2Char">
    <w:name w:val="Heading 2 Char"/>
    <w:basedOn w:val="DefaultParagraphFont"/>
    <w:link w:val="Heading2"/>
    <w:uiPriority w:val="9"/>
    <w:semiHidden/>
    <w:rsid w:val="007D506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D5069"/>
    <w:rPr>
      <w:b/>
      <w:bCs/>
    </w:rPr>
  </w:style>
  <w:style w:type="paragraph" w:styleId="BalloonText">
    <w:name w:val="Balloon Text"/>
    <w:basedOn w:val="Normal"/>
    <w:link w:val="BalloonTextChar"/>
    <w:uiPriority w:val="99"/>
    <w:semiHidden/>
    <w:unhideWhenUsed/>
    <w:rsid w:val="00370E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E76"/>
    <w:rPr>
      <w:rFonts w:ascii="Segoe UI" w:hAnsi="Segoe UI" w:cs="Segoe UI"/>
      <w:sz w:val="18"/>
      <w:szCs w:val="18"/>
    </w:rPr>
  </w:style>
  <w:style w:type="paragraph" w:styleId="Header">
    <w:name w:val="header"/>
    <w:basedOn w:val="Normal"/>
    <w:link w:val="HeaderChar"/>
    <w:uiPriority w:val="99"/>
    <w:unhideWhenUsed/>
    <w:rsid w:val="0064332A"/>
    <w:pPr>
      <w:tabs>
        <w:tab w:val="center" w:pos="4513"/>
        <w:tab w:val="right" w:pos="9026"/>
      </w:tabs>
    </w:pPr>
  </w:style>
  <w:style w:type="character" w:customStyle="1" w:styleId="HeaderChar">
    <w:name w:val="Header Char"/>
    <w:basedOn w:val="DefaultParagraphFont"/>
    <w:link w:val="Header"/>
    <w:uiPriority w:val="99"/>
    <w:rsid w:val="0064332A"/>
  </w:style>
  <w:style w:type="paragraph" w:styleId="Footer">
    <w:name w:val="footer"/>
    <w:basedOn w:val="Normal"/>
    <w:link w:val="FooterChar"/>
    <w:uiPriority w:val="99"/>
    <w:unhideWhenUsed/>
    <w:rsid w:val="0064332A"/>
    <w:pPr>
      <w:tabs>
        <w:tab w:val="center" w:pos="4513"/>
        <w:tab w:val="right" w:pos="9026"/>
      </w:tabs>
    </w:pPr>
  </w:style>
  <w:style w:type="character" w:customStyle="1" w:styleId="FooterChar">
    <w:name w:val="Footer Char"/>
    <w:basedOn w:val="DefaultParagraphFont"/>
    <w:link w:val="Footer"/>
    <w:uiPriority w:val="99"/>
    <w:rsid w:val="0064332A"/>
  </w:style>
  <w:style w:type="character" w:styleId="Hyperlink">
    <w:name w:val="Hyperlink"/>
    <w:basedOn w:val="DefaultParagraphFont"/>
    <w:uiPriority w:val="99"/>
    <w:unhideWhenUsed/>
    <w:rsid w:val="0064332A"/>
    <w:rPr>
      <w:color w:val="0563C1" w:themeColor="hyperlink"/>
      <w:u w:val="single"/>
    </w:rPr>
  </w:style>
  <w:style w:type="character" w:styleId="UnresolvedMention">
    <w:name w:val="Unresolved Mention"/>
    <w:basedOn w:val="DefaultParagraphFont"/>
    <w:uiPriority w:val="99"/>
    <w:semiHidden/>
    <w:unhideWhenUsed/>
    <w:rsid w:val="00643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470860">
      <w:bodyDiv w:val="1"/>
      <w:marLeft w:val="0"/>
      <w:marRight w:val="0"/>
      <w:marTop w:val="0"/>
      <w:marBottom w:val="0"/>
      <w:divBdr>
        <w:top w:val="none" w:sz="0" w:space="0" w:color="auto"/>
        <w:left w:val="none" w:sz="0" w:space="0" w:color="auto"/>
        <w:bottom w:val="none" w:sz="0" w:space="0" w:color="auto"/>
        <w:right w:val="none" w:sz="0" w:space="0" w:color="auto"/>
      </w:divBdr>
      <w:divsChild>
        <w:div w:id="1798403641">
          <w:marLeft w:val="0"/>
          <w:marRight w:val="0"/>
          <w:marTop w:val="0"/>
          <w:marBottom w:val="0"/>
          <w:divBdr>
            <w:top w:val="none" w:sz="0" w:space="0" w:color="auto"/>
            <w:left w:val="none" w:sz="0" w:space="0" w:color="auto"/>
            <w:bottom w:val="none" w:sz="0" w:space="0" w:color="auto"/>
            <w:right w:val="none" w:sz="0" w:space="0" w:color="auto"/>
          </w:divBdr>
          <w:divsChild>
            <w:div w:id="16725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3794">
      <w:bodyDiv w:val="1"/>
      <w:marLeft w:val="0"/>
      <w:marRight w:val="0"/>
      <w:marTop w:val="0"/>
      <w:marBottom w:val="0"/>
      <w:divBdr>
        <w:top w:val="none" w:sz="0" w:space="0" w:color="auto"/>
        <w:left w:val="none" w:sz="0" w:space="0" w:color="auto"/>
        <w:bottom w:val="none" w:sz="0" w:space="0" w:color="auto"/>
        <w:right w:val="none" w:sz="0" w:space="0" w:color="auto"/>
      </w:divBdr>
      <w:divsChild>
        <w:div w:id="1890604041">
          <w:marLeft w:val="0"/>
          <w:marRight w:val="0"/>
          <w:marTop w:val="0"/>
          <w:marBottom w:val="0"/>
          <w:divBdr>
            <w:top w:val="none" w:sz="0" w:space="0" w:color="auto"/>
            <w:left w:val="none" w:sz="0" w:space="0" w:color="auto"/>
            <w:bottom w:val="none" w:sz="0" w:space="0" w:color="auto"/>
            <w:right w:val="none" w:sz="0" w:space="0" w:color="auto"/>
          </w:divBdr>
          <w:divsChild>
            <w:div w:id="12025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463">
      <w:bodyDiv w:val="1"/>
      <w:marLeft w:val="0"/>
      <w:marRight w:val="0"/>
      <w:marTop w:val="0"/>
      <w:marBottom w:val="0"/>
      <w:divBdr>
        <w:top w:val="none" w:sz="0" w:space="0" w:color="auto"/>
        <w:left w:val="none" w:sz="0" w:space="0" w:color="auto"/>
        <w:bottom w:val="none" w:sz="0" w:space="0" w:color="auto"/>
        <w:right w:val="none" w:sz="0" w:space="0" w:color="auto"/>
      </w:divBdr>
      <w:divsChild>
        <w:div w:id="963539703">
          <w:marLeft w:val="0"/>
          <w:marRight w:val="0"/>
          <w:marTop w:val="0"/>
          <w:marBottom w:val="0"/>
          <w:divBdr>
            <w:top w:val="none" w:sz="0" w:space="0" w:color="auto"/>
            <w:left w:val="none" w:sz="0" w:space="0" w:color="auto"/>
            <w:bottom w:val="none" w:sz="0" w:space="0" w:color="auto"/>
            <w:right w:val="none" w:sz="0" w:space="0" w:color="auto"/>
          </w:divBdr>
          <w:divsChild>
            <w:div w:id="577715659">
              <w:marLeft w:val="0"/>
              <w:marRight w:val="0"/>
              <w:marTop w:val="0"/>
              <w:marBottom w:val="0"/>
              <w:divBdr>
                <w:top w:val="none" w:sz="0" w:space="0" w:color="auto"/>
                <w:left w:val="none" w:sz="0" w:space="0" w:color="auto"/>
                <w:bottom w:val="none" w:sz="0" w:space="0" w:color="auto"/>
                <w:right w:val="none" w:sz="0" w:space="0" w:color="auto"/>
              </w:divBdr>
              <w:divsChild>
                <w:div w:id="3672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40787">
      <w:bodyDiv w:val="1"/>
      <w:marLeft w:val="0"/>
      <w:marRight w:val="0"/>
      <w:marTop w:val="0"/>
      <w:marBottom w:val="0"/>
      <w:divBdr>
        <w:top w:val="none" w:sz="0" w:space="0" w:color="auto"/>
        <w:left w:val="none" w:sz="0" w:space="0" w:color="auto"/>
        <w:bottom w:val="none" w:sz="0" w:space="0" w:color="auto"/>
        <w:right w:val="none" w:sz="0" w:space="0" w:color="auto"/>
      </w:divBdr>
      <w:divsChild>
        <w:div w:id="934480714">
          <w:marLeft w:val="0"/>
          <w:marRight w:val="0"/>
          <w:marTop w:val="0"/>
          <w:marBottom w:val="0"/>
          <w:divBdr>
            <w:top w:val="none" w:sz="0" w:space="0" w:color="auto"/>
            <w:left w:val="none" w:sz="0" w:space="0" w:color="auto"/>
            <w:bottom w:val="none" w:sz="0" w:space="0" w:color="auto"/>
            <w:right w:val="none" w:sz="0" w:space="0" w:color="auto"/>
          </w:divBdr>
          <w:divsChild>
            <w:div w:id="12795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6049">
      <w:bodyDiv w:val="1"/>
      <w:marLeft w:val="0"/>
      <w:marRight w:val="0"/>
      <w:marTop w:val="0"/>
      <w:marBottom w:val="0"/>
      <w:divBdr>
        <w:top w:val="none" w:sz="0" w:space="0" w:color="auto"/>
        <w:left w:val="none" w:sz="0" w:space="0" w:color="auto"/>
        <w:bottom w:val="none" w:sz="0" w:space="0" w:color="auto"/>
        <w:right w:val="none" w:sz="0" w:space="0" w:color="auto"/>
      </w:divBdr>
      <w:divsChild>
        <w:div w:id="311836594">
          <w:marLeft w:val="0"/>
          <w:marRight w:val="0"/>
          <w:marTop w:val="0"/>
          <w:marBottom w:val="0"/>
          <w:divBdr>
            <w:top w:val="none" w:sz="0" w:space="0" w:color="auto"/>
            <w:left w:val="none" w:sz="0" w:space="0" w:color="auto"/>
            <w:bottom w:val="none" w:sz="0" w:space="0" w:color="auto"/>
            <w:right w:val="none" w:sz="0" w:space="0" w:color="auto"/>
          </w:divBdr>
          <w:divsChild>
            <w:div w:id="10704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6364">
      <w:bodyDiv w:val="1"/>
      <w:marLeft w:val="0"/>
      <w:marRight w:val="0"/>
      <w:marTop w:val="0"/>
      <w:marBottom w:val="0"/>
      <w:divBdr>
        <w:top w:val="none" w:sz="0" w:space="0" w:color="auto"/>
        <w:left w:val="none" w:sz="0" w:space="0" w:color="auto"/>
        <w:bottom w:val="none" w:sz="0" w:space="0" w:color="auto"/>
        <w:right w:val="none" w:sz="0" w:space="0" w:color="auto"/>
      </w:divBdr>
    </w:div>
    <w:div w:id="1362781556">
      <w:bodyDiv w:val="1"/>
      <w:marLeft w:val="0"/>
      <w:marRight w:val="0"/>
      <w:marTop w:val="0"/>
      <w:marBottom w:val="0"/>
      <w:divBdr>
        <w:top w:val="none" w:sz="0" w:space="0" w:color="auto"/>
        <w:left w:val="none" w:sz="0" w:space="0" w:color="auto"/>
        <w:bottom w:val="none" w:sz="0" w:space="0" w:color="auto"/>
        <w:right w:val="none" w:sz="0" w:space="0" w:color="auto"/>
      </w:divBdr>
      <w:divsChild>
        <w:div w:id="2084718028">
          <w:marLeft w:val="0"/>
          <w:marRight w:val="0"/>
          <w:marTop w:val="0"/>
          <w:marBottom w:val="0"/>
          <w:divBdr>
            <w:top w:val="none" w:sz="0" w:space="0" w:color="auto"/>
            <w:left w:val="none" w:sz="0" w:space="0" w:color="auto"/>
            <w:bottom w:val="none" w:sz="0" w:space="0" w:color="auto"/>
            <w:right w:val="none" w:sz="0" w:space="0" w:color="auto"/>
          </w:divBdr>
          <w:divsChild>
            <w:div w:id="8515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8592">
      <w:bodyDiv w:val="1"/>
      <w:marLeft w:val="0"/>
      <w:marRight w:val="0"/>
      <w:marTop w:val="0"/>
      <w:marBottom w:val="0"/>
      <w:divBdr>
        <w:top w:val="none" w:sz="0" w:space="0" w:color="auto"/>
        <w:left w:val="none" w:sz="0" w:space="0" w:color="auto"/>
        <w:bottom w:val="none" w:sz="0" w:space="0" w:color="auto"/>
        <w:right w:val="none" w:sz="0" w:space="0" w:color="auto"/>
      </w:divBdr>
      <w:divsChild>
        <w:div w:id="492987505">
          <w:marLeft w:val="0"/>
          <w:marRight w:val="0"/>
          <w:marTop w:val="0"/>
          <w:marBottom w:val="0"/>
          <w:divBdr>
            <w:top w:val="none" w:sz="0" w:space="0" w:color="auto"/>
            <w:left w:val="none" w:sz="0" w:space="0" w:color="auto"/>
            <w:bottom w:val="none" w:sz="0" w:space="0" w:color="auto"/>
            <w:right w:val="none" w:sz="0" w:space="0" w:color="auto"/>
          </w:divBdr>
          <w:divsChild>
            <w:div w:id="10088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6469">
      <w:bodyDiv w:val="1"/>
      <w:marLeft w:val="0"/>
      <w:marRight w:val="0"/>
      <w:marTop w:val="0"/>
      <w:marBottom w:val="0"/>
      <w:divBdr>
        <w:top w:val="none" w:sz="0" w:space="0" w:color="auto"/>
        <w:left w:val="none" w:sz="0" w:space="0" w:color="auto"/>
        <w:bottom w:val="none" w:sz="0" w:space="0" w:color="auto"/>
        <w:right w:val="none" w:sz="0" w:space="0" w:color="auto"/>
      </w:divBdr>
    </w:div>
    <w:div w:id="1871062243">
      <w:bodyDiv w:val="1"/>
      <w:marLeft w:val="0"/>
      <w:marRight w:val="0"/>
      <w:marTop w:val="0"/>
      <w:marBottom w:val="0"/>
      <w:divBdr>
        <w:top w:val="none" w:sz="0" w:space="0" w:color="auto"/>
        <w:left w:val="none" w:sz="0" w:space="0" w:color="auto"/>
        <w:bottom w:val="none" w:sz="0" w:space="0" w:color="auto"/>
        <w:right w:val="none" w:sz="0" w:space="0" w:color="auto"/>
      </w:divBdr>
      <w:divsChild>
        <w:div w:id="1696881656">
          <w:marLeft w:val="0"/>
          <w:marRight w:val="0"/>
          <w:marTop w:val="0"/>
          <w:marBottom w:val="0"/>
          <w:divBdr>
            <w:top w:val="none" w:sz="0" w:space="0" w:color="auto"/>
            <w:left w:val="none" w:sz="0" w:space="0" w:color="auto"/>
            <w:bottom w:val="none" w:sz="0" w:space="0" w:color="auto"/>
            <w:right w:val="none" w:sz="0" w:space="0" w:color="auto"/>
          </w:divBdr>
          <w:divsChild>
            <w:div w:id="975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hahNikhil/photo_gallery_NSh11522_TZh96818.git"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php.net/manual/en/index.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bootstrap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utorialrepublic.com/php-tutorial/php-file-upload.php"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D9383-A592-0E4B-8ACA-67B6AFEE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Shah, Nikhil M.</cp:lastModifiedBy>
  <cp:revision>4</cp:revision>
  <dcterms:created xsi:type="dcterms:W3CDTF">2020-07-31T19:16:00Z</dcterms:created>
  <dcterms:modified xsi:type="dcterms:W3CDTF">2020-08-01T01:41:00Z</dcterms:modified>
</cp:coreProperties>
</file>